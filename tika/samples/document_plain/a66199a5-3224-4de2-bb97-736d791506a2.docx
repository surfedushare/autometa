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E42F5" w14:textId="38B0A998" w:rsidR="3CBC8D3F" w:rsidRDefault="3CBC8D3F" w:rsidP="5FB28A11">
      <w:pPr>
        <w:pStyle w:val="Kop1"/>
        <w:numPr>
          <w:ilvl w:val="0"/>
          <w:numId w:val="0"/>
        </w:numPr>
        <w:rPr>
          <w:color w:val="FF0000"/>
        </w:rPr>
      </w:pPr>
      <w:bookmarkStart w:id="0" w:name="_GoBack"/>
      <w:bookmarkEnd w:id="0"/>
      <w:r w:rsidRPr="5FB28A11">
        <w:t>CC BY 4.0</w:t>
      </w:r>
    </w:p>
    <w:p w14:paraId="7D1BC92D" w14:textId="628CD1EC" w:rsidR="5FB28A11" w:rsidRDefault="5FB28A11" w:rsidP="5FB28A11">
      <w:pPr>
        <w:pStyle w:val="Kop1"/>
        <w:numPr>
          <w:ilvl w:val="0"/>
          <w:numId w:val="0"/>
        </w:numPr>
        <w:rPr>
          <w:color w:val="FF0000"/>
        </w:rPr>
      </w:pPr>
    </w:p>
    <w:p w14:paraId="2D594635" w14:textId="77777777" w:rsidR="00591837" w:rsidRDefault="00591837" w:rsidP="00591837">
      <w:pPr>
        <w:pStyle w:val="Kop1"/>
        <w:numPr>
          <w:ilvl w:val="0"/>
          <w:numId w:val="0"/>
        </w:numPr>
        <w:rPr>
          <w:color w:val="FF0000"/>
        </w:rPr>
      </w:pPr>
      <w:bookmarkStart w:id="1" w:name="_Toc8907706"/>
      <w:r>
        <w:rPr>
          <w:color w:val="FF0000"/>
        </w:rPr>
        <w:t>Studiehandleiding Leerlijn 1: C1.6 Onderzoekend vermogen 6</w:t>
      </w:r>
      <w:bookmarkEnd w:id="1"/>
    </w:p>
    <w:p w14:paraId="54E7362B" w14:textId="77777777" w:rsidR="00591837" w:rsidRDefault="00591837" w:rsidP="00591837">
      <w:pPr>
        <w:pStyle w:val="Kop1"/>
        <w:numPr>
          <w:ilvl w:val="0"/>
          <w:numId w:val="0"/>
        </w:numPr>
        <w:ind w:left="432"/>
        <w:rPr>
          <w:color w:val="FF0000"/>
        </w:rPr>
      </w:pPr>
    </w:p>
    <w:p w14:paraId="4516046F" w14:textId="77777777" w:rsidR="00591837" w:rsidRDefault="00591837" w:rsidP="00591837">
      <w:pPr>
        <w:pStyle w:val="Kop2"/>
      </w:pPr>
      <w:bookmarkStart w:id="2" w:name="_Toc8907707"/>
      <w:bookmarkStart w:id="3" w:name="_Toc321739026"/>
      <w:bookmarkStart w:id="4" w:name="_Toc321742226"/>
      <w:bookmarkStart w:id="5" w:name="_Toc321743145"/>
      <w:bookmarkStart w:id="6" w:name="_Toc479086926"/>
      <w:r>
        <w:t>Inleiding</w:t>
      </w:r>
      <w:bookmarkEnd w:id="2"/>
    </w:p>
    <w:p w14:paraId="78B4F6FB" w14:textId="77777777" w:rsidR="00591837" w:rsidRDefault="00591837" w:rsidP="00591837">
      <w:pPr>
        <w:rPr>
          <w:rFonts w:ascii="Constantia" w:hAnsi="Constantia"/>
        </w:rPr>
      </w:pPr>
      <w:r>
        <w:rPr>
          <w:rFonts w:ascii="Constantia" w:hAnsi="Constantia"/>
        </w:rPr>
        <w:t xml:space="preserve">Iedere HBO afgestudeerde professional dient ‘onderzoekend vermogen’ te hebben ontwikkeld, dus ook jij als </w:t>
      </w:r>
      <w:proofErr w:type="spellStart"/>
      <w:r>
        <w:rPr>
          <w:rFonts w:ascii="Constantia" w:hAnsi="Constantia"/>
        </w:rPr>
        <w:t>vaktherapeut</w:t>
      </w:r>
      <w:proofErr w:type="spellEnd"/>
      <w:r>
        <w:rPr>
          <w:rFonts w:ascii="Constantia" w:hAnsi="Constantia"/>
        </w:rPr>
        <w:t>.</w:t>
      </w:r>
    </w:p>
    <w:p w14:paraId="5173E129" w14:textId="77777777" w:rsidR="00591837" w:rsidRDefault="00591837" w:rsidP="00591837">
      <w:pPr>
        <w:rPr>
          <w:rFonts w:ascii="Constantia" w:hAnsi="Constantia"/>
        </w:rPr>
      </w:pPr>
      <w:r>
        <w:rPr>
          <w:rFonts w:ascii="Constantia" w:hAnsi="Constantia"/>
        </w:rPr>
        <w:t xml:space="preserve">Onderzoekend vermogen bestaat uit drie onderdelen; 1) een kritische houding, 2) EBP </w:t>
      </w:r>
    </w:p>
    <w:p w14:paraId="6591C3F9" w14:textId="77777777" w:rsidR="00591837" w:rsidRDefault="00591837" w:rsidP="00591837">
      <w:pPr>
        <w:rPr>
          <w:rFonts w:ascii="Constantia" w:hAnsi="Constantia"/>
        </w:rPr>
      </w:pPr>
      <w:r>
        <w:rPr>
          <w:rFonts w:ascii="Constantia" w:hAnsi="Constantia"/>
        </w:rPr>
        <w:t xml:space="preserve">en 3) zelf kunnen verricht van (praktijkgericht) onderzoek (zie figuur 1). </w:t>
      </w:r>
    </w:p>
    <w:p w14:paraId="24181EBF" w14:textId="77777777" w:rsidR="00591837" w:rsidRDefault="00591837" w:rsidP="00591837">
      <w:pPr>
        <w:rPr>
          <w:rFonts w:ascii="Constantia" w:hAnsi="Constantia"/>
        </w:rPr>
      </w:pPr>
      <w:r>
        <w:rPr>
          <w:rFonts w:ascii="Constantia" w:hAnsi="Constantia"/>
        </w:rPr>
        <w:t xml:space="preserve">Vorig jaar heb je reeds kennis en vaardigheden opgedaan in Leerlijn 1. Denk nog maar eens aan Leerlijn C1.2 waarin je kennis hebt opgedaan over EBP, Leerlijn C1.3 waarin je kennis hebt opgedaan over (praktijkgericht) onderzoek en Leerlijn C1.4 waarin je de EBP kennis hebt verbreed en toegepast in het zoeken en beoordelen van een </w:t>
      </w:r>
      <w:proofErr w:type="spellStart"/>
      <w:r>
        <w:rPr>
          <w:rFonts w:ascii="Constantia" w:hAnsi="Constantia"/>
        </w:rPr>
        <w:t>onderzoeksartikel</w:t>
      </w:r>
      <w:proofErr w:type="spellEnd"/>
      <w:r>
        <w:rPr>
          <w:rFonts w:ascii="Constantia" w:hAnsi="Constantia"/>
        </w:rPr>
        <w:t>.</w:t>
      </w:r>
    </w:p>
    <w:p w14:paraId="4C603F75" w14:textId="77777777" w:rsidR="00591837" w:rsidRDefault="00591837" w:rsidP="00591837">
      <w:pPr>
        <w:rPr>
          <w:rFonts w:ascii="Constantia" w:hAnsi="Constantia"/>
        </w:rPr>
      </w:pPr>
      <w:r>
        <w:rPr>
          <w:rFonts w:ascii="Constantia" w:hAnsi="Constantia"/>
        </w:rPr>
        <w:t xml:space="preserve">In deze, en de volgende, OP borduren we op deze kennis en vaardigheden voort en ga je de kennis die je hebt over praktijkgericht onderzoek toepassen in een kleinschalig kwalitatief (OP 6) en kwantitatief onderzoek (OP 7). </w:t>
      </w:r>
    </w:p>
    <w:p w14:paraId="236F3C94" w14:textId="77777777" w:rsidR="00591837" w:rsidRDefault="00591837" w:rsidP="00591837">
      <w:pPr>
        <w:rPr>
          <w:rFonts w:ascii="Constantia" w:hAnsi="Constantia"/>
        </w:rPr>
      </w:pPr>
    </w:p>
    <w:p w14:paraId="7D73C1C5" w14:textId="77777777" w:rsidR="00591837" w:rsidRDefault="00591837" w:rsidP="00591837">
      <w:pPr>
        <w:rPr>
          <w:rFonts w:ascii="Constantia" w:hAnsi="Constantia"/>
        </w:rPr>
      </w:pPr>
    </w:p>
    <w:tbl>
      <w:tblPr>
        <w:tblStyle w:val="Tabelraster"/>
        <w:tblW w:w="0" w:type="auto"/>
        <w:tblLook w:val="04A0" w:firstRow="1" w:lastRow="0" w:firstColumn="1" w:lastColumn="0" w:noHBand="0" w:noVBand="1"/>
      </w:tblPr>
      <w:tblGrid>
        <w:gridCol w:w="1951"/>
      </w:tblGrid>
      <w:tr w:rsidR="00591837" w:rsidRPr="00A9420B" w14:paraId="3B2DAE99" w14:textId="77777777" w:rsidTr="005C1435">
        <w:tc>
          <w:tcPr>
            <w:tcW w:w="1951" w:type="dxa"/>
            <w:shd w:val="clear" w:color="auto" w:fill="2E74B5" w:themeFill="accent1" w:themeFillShade="BF"/>
          </w:tcPr>
          <w:p w14:paraId="5CDD91C2" w14:textId="77777777" w:rsidR="00591837" w:rsidRPr="00A9420B" w:rsidRDefault="00591837" w:rsidP="005C1435">
            <w:pPr>
              <w:spacing w:line="276" w:lineRule="auto"/>
              <w:rPr>
                <w:rFonts w:cs="Arial"/>
                <w:sz w:val="18"/>
                <w:szCs w:val="18"/>
              </w:rPr>
            </w:pPr>
            <w:r w:rsidRPr="000E413A">
              <w:rPr>
                <w:rFonts w:cs="Arial"/>
                <w:noProof/>
                <w:sz w:val="18"/>
                <w:szCs w:val="18"/>
              </w:rPr>
              <mc:AlternateContent>
                <mc:Choice Requires="wps">
                  <w:drawing>
                    <wp:anchor distT="0" distB="0" distL="114300" distR="114300" simplePos="0" relativeHeight="251660288" behindDoc="0" locked="0" layoutInCell="1" allowOverlap="1" wp14:anchorId="5519BCE5" wp14:editId="57707202">
                      <wp:simplePos x="0" y="0"/>
                      <wp:positionH relativeFrom="column">
                        <wp:posOffset>1871980</wp:posOffset>
                      </wp:positionH>
                      <wp:positionV relativeFrom="paragraph">
                        <wp:posOffset>36831</wp:posOffset>
                      </wp:positionV>
                      <wp:extent cx="1116119" cy="452120"/>
                      <wp:effectExtent l="0" t="0" r="27305" b="3048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119" cy="452120"/>
                              </a:xfrm>
                              <a:prstGeom prst="rect">
                                <a:avLst/>
                              </a:prstGeom>
                              <a:solidFill>
                                <a:srgbClr val="FFFFFF"/>
                              </a:solidFill>
                              <a:ln w="9525">
                                <a:solidFill>
                                  <a:srgbClr val="000000"/>
                                </a:solidFill>
                                <a:miter lim="800000"/>
                                <a:headEnd/>
                                <a:tailEnd/>
                              </a:ln>
                            </wps:spPr>
                            <wps:txbx>
                              <w:txbxContent>
                                <w:p w14:paraId="649084AD" w14:textId="77777777" w:rsidR="005C1435" w:rsidRPr="00A9420B" w:rsidRDefault="005C1435" w:rsidP="00591837">
                                  <w:pPr>
                                    <w:rPr>
                                      <w:sz w:val="18"/>
                                      <w:szCs w:val="18"/>
                                    </w:rPr>
                                  </w:pPr>
                                  <w:r w:rsidRPr="00A9420B">
                                    <w:rPr>
                                      <w:sz w:val="18"/>
                                      <w:szCs w:val="18"/>
                                    </w:rPr>
                                    <w:t>Onderzoekend vermogen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9BCE5" id="_x0000_t202" coordsize="21600,21600" o:spt="202" path="m,l,21600r21600,l21600,xe">
                      <v:stroke joinstyle="miter"/>
                      <v:path gradientshapeok="t" o:connecttype="rect"/>
                    </v:shapetype>
                    <v:shape id="Tekstvak 2" o:spid="_x0000_s1026" type="#_x0000_t202" style="position:absolute;margin-left:147.4pt;margin-top:2.9pt;width:87.9pt;height: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">
                      <v:textbox>
                        <w:txbxContent>
                          <w:p w14:paraId="649084AD" w14:textId="77777777" w:rsidR="005C1435" w:rsidRPr="00A9420B" w:rsidRDefault="005C1435" w:rsidP="00591837">
                            <w:pPr>
                              <w:rPr>
                                <w:sz w:val="18"/>
                                <w:szCs w:val="18"/>
                              </w:rPr>
                            </w:pPr>
                            <w:r w:rsidRPr="00A9420B">
                              <w:rPr>
                                <w:sz w:val="18"/>
                                <w:szCs w:val="18"/>
                              </w:rPr>
                              <w:t>Onderzoekend vermogen</w:t>
                            </w:r>
                          </w:p>
                        </w:txbxContent>
                      </v:textbox>
                    </v:shape>
                  </w:pict>
                </mc:Fallback>
              </mc:AlternateContent>
            </w:r>
            <w:r w:rsidRPr="000E413A">
              <w:rPr>
                <w:rFonts w:cs="Arial"/>
                <w:noProof/>
                <w:sz w:val="18"/>
                <w:szCs w:val="18"/>
              </w:rPr>
              <mc:AlternateContent>
                <mc:Choice Requires="wps">
                  <w:drawing>
                    <wp:anchor distT="0" distB="0" distL="114300" distR="114300" simplePos="0" relativeHeight="251659264" behindDoc="0" locked="0" layoutInCell="1" allowOverlap="1" wp14:anchorId="0FD2A83F" wp14:editId="1F8D337C">
                      <wp:simplePos x="0" y="0"/>
                      <wp:positionH relativeFrom="column">
                        <wp:posOffset>1423670</wp:posOffset>
                      </wp:positionH>
                      <wp:positionV relativeFrom="paragraph">
                        <wp:posOffset>-10795</wp:posOffset>
                      </wp:positionV>
                      <wp:extent cx="154940" cy="533400"/>
                      <wp:effectExtent l="0" t="0" r="16510" b="19050"/>
                      <wp:wrapNone/>
                      <wp:docPr id="67" name="Rechteraccolade 67"/>
                      <wp:cNvGraphicFramePr/>
                      <a:graphic xmlns:a="http://schemas.openxmlformats.org/drawingml/2006/main">
                        <a:graphicData uri="http://schemas.microsoft.com/office/word/2010/wordprocessingShape">
                          <wps:wsp>
                            <wps:cNvSpPr/>
                            <wps:spPr>
                              <a:xfrm>
                                <a:off x="0" y="0"/>
                                <a:ext cx="154940"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4190D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67" o:spid="_x0000_s1026" type="#_x0000_t88" style="position:absolute;margin-left:112.1pt;margin-top:-.85pt;width:12.2pt;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" adj="523" strokecolor="#5b9bd5 [3204]" strokeweight=".5pt">
                      <v:stroke joinstyle="miter"/>
                    </v:shape>
                  </w:pict>
                </mc:Fallback>
              </mc:AlternateContent>
            </w:r>
            <w:r w:rsidRPr="00A9420B">
              <w:rPr>
                <w:rFonts w:cs="Arial"/>
                <w:sz w:val="18"/>
                <w:szCs w:val="18"/>
              </w:rPr>
              <w:t>Kritische houding</w:t>
            </w:r>
          </w:p>
        </w:tc>
      </w:tr>
      <w:tr w:rsidR="00591837" w:rsidRPr="00A9420B" w14:paraId="455F336B" w14:textId="77777777" w:rsidTr="005C1435">
        <w:tc>
          <w:tcPr>
            <w:tcW w:w="1951" w:type="dxa"/>
            <w:shd w:val="clear" w:color="auto" w:fill="92D050"/>
          </w:tcPr>
          <w:p w14:paraId="628FE55E" w14:textId="77777777" w:rsidR="00591837" w:rsidRPr="00A9420B" w:rsidRDefault="00591837" w:rsidP="005C1435">
            <w:pPr>
              <w:spacing w:line="276" w:lineRule="auto"/>
              <w:rPr>
                <w:rFonts w:cs="Arial"/>
                <w:sz w:val="18"/>
                <w:szCs w:val="18"/>
              </w:rPr>
            </w:pPr>
            <w:r w:rsidRPr="00A9420B">
              <w:rPr>
                <w:rFonts w:cs="Arial"/>
                <w:sz w:val="18"/>
                <w:szCs w:val="18"/>
              </w:rPr>
              <w:t>EBP</w:t>
            </w:r>
          </w:p>
        </w:tc>
      </w:tr>
      <w:tr w:rsidR="00591837" w:rsidRPr="00A9420B" w14:paraId="0E4CFDA0" w14:textId="77777777" w:rsidTr="005C1435">
        <w:tc>
          <w:tcPr>
            <w:tcW w:w="1951" w:type="dxa"/>
            <w:shd w:val="clear" w:color="auto" w:fill="FFFF00"/>
          </w:tcPr>
          <w:p w14:paraId="70447BC4" w14:textId="77777777" w:rsidR="00591837" w:rsidRPr="00A9420B" w:rsidRDefault="00591837" w:rsidP="005C1435">
            <w:pPr>
              <w:spacing w:line="276" w:lineRule="auto"/>
              <w:rPr>
                <w:rFonts w:cs="Arial"/>
                <w:sz w:val="18"/>
                <w:szCs w:val="18"/>
              </w:rPr>
            </w:pPr>
            <w:r w:rsidRPr="00A9420B">
              <w:rPr>
                <w:rFonts w:cs="Arial"/>
                <w:sz w:val="18"/>
                <w:szCs w:val="18"/>
              </w:rPr>
              <w:t>Onderzoek</w:t>
            </w:r>
          </w:p>
        </w:tc>
      </w:tr>
    </w:tbl>
    <w:p w14:paraId="3AAA9A7F" w14:textId="77777777" w:rsidR="00591837" w:rsidRDefault="00591837" w:rsidP="00591837">
      <w:pPr>
        <w:rPr>
          <w:rFonts w:ascii="Constantia" w:hAnsi="Constantia"/>
        </w:rPr>
      </w:pPr>
    </w:p>
    <w:p w14:paraId="3DF5DCE5" w14:textId="77777777" w:rsidR="00591837" w:rsidRPr="00A9420B" w:rsidRDefault="00591837" w:rsidP="00591837">
      <w:pPr>
        <w:spacing w:line="276" w:lineRule="auto"/>
        <w:rPr>
          <w:rFonts w:cs="Arial"/>
          <w:sz w:val="18"/>
          <w:szCs w:val="18"/>
        </w:rPr>
      </w:pPr>
      <w:r w:rsidRPr="00A9420B">
        <w:rPr>
          <w:rFonts w:cs="Arial"/>
          <w:sz w:val="18"/>
          <w:szCs w:val="18"/>
        </w:rPr>
        <w:t xml:space="preserve">Figuur 1. </w:t>
      </w:r>
      <w:r w:rsidRPr="00A9420B">
        <w:rPr>
          <w:rFonts w:cs="Arial"/>
          <w:i/>
          <w:sz w:val="18"/>
          <w:szCs w:val="18"/>
        </w:rPr>
        <w:t>Onderdelen van onderzoekend vermogen</w:t>
      </w:r>
    </w:p>
    <w:p w14:paraId="1C28001B" w14:textId="77777777" w:rsidR="00591837" w:rsidRPr="00AB249C" w:rsidRDefault="00591837" w:rsidP="00591837">
      <w:pPr>
        <w:rPr>
          <w:rFonts w:ascii="Constantia" w:hAnsi="Constantia"/>
        </w:rPr>
      </w:pPr>
    </w:p>
    <w:p w14:paraId="4598C727" w14:textId="77777777" w:rsidR="00591837" w:rsidRPr="00AB249C" w:rsidRDefault="00591837" w:rsidP="00591837">
      <w:pPr>
        <w:rPr>
          <w:rFonts w:ascii="Constantia" w:hAnsi="Constantia"/>
        </w:rPr>
      </w:pPr>
    </w:p>
    <w:p w14:paraId="111CF79E" w14:textId="77777777" w:rsidR="00591837" w:rsidRPr="00AB249C" w:rsidRDefault="00591837" w:rsidP="00591837">
      <w:pPr>
        <w:rPr>
          <w:rFonts w:ascii="Constantia" w:hAnsi="Constantia"/>
        </w:rPr>
      </w:pPr>
      <w:r w:rsidRPr="00AB249C">
        <w:rPr>
          <w:rFonts w:ascii="Constantia" w:hAnsi="Constantia"/>
        </w:rPr>
        <w:t xml:space="preserve">Dit betekent dat je tijdens de komende twee </w:t>
      </w:r>
      <w:proofErr w:type="spellStart"/>
      <w:r w:rsidRPr="00AB249C">
        <w:rPr>
          <w:rFonts w:ascii="Constantia" w:hAnsi="Constantia"/>
        </w:rPr>
        <w:t>OP’s</w:t>
      </w:r>
      <w:proofErr w:type="spellEnd"/>
      <w:r w:rsidRPr="00AB249C">
        <w:rPr>
          <w:rFonts w:ascii="Constantia" w:hAnsi="Constantia"/>
        </w:rPr>
        <w:t xml:space="preserve"> de benodigde kennis aangereikt krijgt en hiermee onder begeleiding kleinschalige onderzoeken gaat uitvoeren. </w:t>
      </w:r>
    </w:p>
    <w:p w14:paraId="1F5410B6" w14:textId="77777777" w:rsidR="00591837" w:rsidRPr="00AB249C" w:rsidRDefault="00591837" w:rsidP="00591837">
      <w:pPr>
        <w:rPr>
          <w:rFonts w:ascii="Constantia" w:hAnsi="Constantia"/>
        </w:rPr>
      </w:pPr>
    </w:p>
    <w:p w14:paraId="7711E550" w14:textId="77777777" w:rsidR="00591837" w:rsidRDefault="00591837" w:rsidP="00591837">
      <w:pPr>
        <w:pStyle w:val="Kop2"/>
        <w:ind w:left="0" w:firstLine="0"/>
      </w:pPr>
      <w:bookmarkStart w:id="7" w:name="_Toc8907708"/>
      <w:r>
        <w:t>Doel van de leerlijn</w:t>
      </w:r>
      <w:bookmarkEnd w:id="7"/>
    </w:p>
    <w:p w14:paraId="04972E0B" w14:textId="77777777" w:rsidR="00591837" w:rsidRPr="00BA5460" w:rsidRDefault="00591837" w:rsidP="00591837">
      <w:pPr>
        <w:rPr>
          <w:rFonts w:ascii="Constantia" w:hAnsi="Constantia"/>
        </w:rPr>
      </w:pPr>
      <w:r w:rsidRPr="00BA5460">
        <w:rPr>
          <w:rFonts w:ascii="Constantia" w:hAnsi="Constantia"/>
        </w:rPr>
        <w:t xml:space="preserve">Zoals je al in de algemene inleiding Fase 2 in OP 5 hebt kunnen lezen, ontwikkel je in iedere leerlijn kennis en vaardigheden die je nodig hebt voor het behalen van het niveau ‘stage bekwaam’ op het einde van dit jaar. In deze </w:t>
      </w:r>
      <w:r>
        <w:rPr>
          <w:rFonts w:ascii="Constantia" w:hAnsi="Constantia"/>
        </w:rPr>
        <w:t>leerlijn</w:t>
      </w:r>
      <w:r w:rsidRPr="00BA5460">
        <w:rPr>
          <w:rFonts w:ascii="Constantia" w:hAnsi="Constantia"/>
        </w:rPr>
        <w:t>, waarin je twee kleine onderzoeken gaat opzetten</w:t>
      </w:r>
      <w:r>
        <w:rPr>
          <w:rFonts w:ascii="Constantia" w:hAnsi="Constantia"/>
        </w:rPr>
        <w:t xml:space="preserve"> (één in OP 6 en één in OP 7)</w:t>
      </w:r>
      <w:r w:rsidRPr="00BA5460">
        <w:rPr>
          <w:rFonts w:ascii="Constantia" w:hAnsi="Constantia"/>
        </w:rPr>
        <w:t>, uitvoeren en aan anderen rapporteren</w:t>
      </w:r>
      <w:r>
        <w:rPr>
          <w:rFonts w:ascii="Constantia" w:hAnsi="Constantia"/>
        </w:rPr>
        <w:t>,</w:t>
      </w:r>
      <w:r w:rsidRPr="00BA5460">
        <w:rPr>
          <w:rFonts w:ascii="Constantia" w:hAnsi="Constantia"/>
        </w:rPr>
        <w:t xml:space="preserve"> word je getoetst</w:t>
      </w:r>
      <w:r>
        <w:rPr>
          <w:rFonts w:ascii="Constantia" w:hAnsi="Constantia"/>
        </w:rPr>
        <w:t xml:space="preserve"> op de competenties uit het competentiegebieden </w:t>
      </w:r>
      <w:r w:rsidRPr="00BA5460">
        <w:rPr>
          <w:rFonts w:ascii="Constantia" w:hAnsi="Constantia"/>
        </w:rPr>
        <w:t xml:space="preserve">Professionalisering. Je geeft antwoord op de vraag </w:t>
      </w:r>
      <w:r w:rsidRPr="5383792B">
        <w:rPr>
          <w:rFonts w:ascii="Constantia" w:hAnsi="Constantia"/>
          <w:i/>
          <w:iCs/>
        </w:rPr>
        <w:t xml:space="preserve">op welke wijze en met welke frequentie of duur, een bepaald kunstzinnig element, te weten ‘vorm’, te herkennen is binnen </w:t>
      </w:r>
      <w:proofErr w:type="spellStart"/>
      <w:r>
        <w:rPr>
          <w:rFonts w:ascii="Constantia" w:hAnsi="Constantia"/>
          <w:i/>
          <w:iCs/>
        </w:rPr>
        <w:t>vak</w:t>
      </w:r>
      <w:r w:rsidRPr="5383792B">
        <w:rPr>
          <w:rFonts w:ascii="Constantia" w:hAnsi="Constantia"/>
          <w:i/>
          <w:iCs/>
        </w:rPr>
        <w:t>therapeutische</w:t>
      </w:r>
      <w:proofErr w:type="spellEnd"/>
      <w:r w:rsidRPr="5383792B">
        <w:rPr>
          <w:rFonts w:ascii="Constantia" w:hAnsi="Constantia"/>
          <w:i/>
          <w:iCs/>
        </w:rPr>
        <w:t xml:space="preserve"> werkvorm</w:t>
      </w:r>
      <w:r w:rsidRPr="00BA5460">
        <w:rPr>
          <w:rFonts w:ascii="Constantia" w:hAnsi="Constantia"/>
        </w:rPr>
        <w:t xml:space="preserve">. </w:t>
      </w:r>
    </w:p>
    <w:p w14:paraId="36CE18C4" w14:textId="77777777" w:rsidR="00591837" w:rsidRPr="00BA5460" w:rsidRDefault="00591837" w:rsidP="00591837">
      <w:pPr>
        <w:rPr>
          <w:rFonts w:ascii="Constantia" w:hAnsi="Constantia"/>
        </w:rPr>
      </w:pPr>
      <w:r w:rsidRPr="00BA5460">
        <w:rPr>
          <w:rFonts w:ascii="Constantia" w:hAnsi="Constantia"/>
        </w:rPr>
        <w:t>Dat betekent dat je vooral werkt aan de competenties die in onderstaand overzicht zijn onderstreept.</w:t>
      </w:r>
      <w:r>
        <w:rPr>
          <w:rFonts w:ascii="Constantia" w:hAnsi="Constantia"/>
        </w:rPr>
        <w:t xml:space="preserve"> Maar ook competenties uit competentiegebied Organisatie zoals, samenwerken en ondernemen komen aan bod.</w:t>
      </w:r>
    </w:p>
    <w:p w14:paraId="1B98D698" w14:textId="77777777" w:rsidR="00591837" w:rsidRDefault="00591837" w:rsidP="00591837">
      <w:pPr>
        <w:rPr>
          <w:rFonts w:ascii="Constantia" w:hAnsi="Constantia"/>
          <w:color w:val="000000"/>
        </w:rPr>
      </w:pPr>
    </w:p>
    <w:p w14:paraId="516D5252" w14:textId="77777777" w:rsidR="00591837" w:rsidRPr="00AF43BA" w:rsidRDefault="00591837" w:rsidP="00591837">
      <w:pPr>
        <w:rPr>
          <w:rFonts w:ascii="Constantia" w:eastAsia="Constantia" w:hAnsi="Constantia" w:cs="Constantia"/>
        </w:rPr>
      </w:pPr>
      <w:r>
        <w:rPr>
          <w:rFonts w:ascii="Constantia" w:eastAsia="Constantia" w:hAnsi="Constantia" w:cs="Constantia"/>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2367"/>
        <w:gridCol w:w="2369"/>
        <w:gridCol w:w="2369"/>
      </w:tblGrid>
      <w:tr w:rsidR="00591837" w:rsidRPr="00AF43BA" w14:paraId="19E8CDA0" w14:textId="77777777" w:rsidTr="005C1435">
        <w:tc>
          <w:tcPr>
            <w:tcW w:w="834" w:type="pct"/>
          </w:tcPr>
          <w:p w14:paraId="69FBEA1B" w14:textId="77777777" w:rsidR="00591837" w:rsidRPr="00AF43BA" w:rsidRDefault="00591837" w:rsidP="005C1435">
            <w:pPr>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rPr>
                <w:rFonts w:ascii="Constantia" w:hAnsi="Constantia"/>
                <w:b/>
                <w:sz w:val="18"/>
                <w:szCs w:val="18"/>
              </w:rPr>
            </w:pPr>
            <w:r w:rsidRPr="00AF43BA">
              <w:rPr>
                <w:rFonts w:ascii="Constantia" w:hAnsi="Constantia"/>
                <w:b/>
                <w:sz w:val="18"/>
                <w:szCs w:val="18"/>
              </w:rPr>
              <w:t>Competentiegebied:</w:t>
            </w:r>
          </w:p>
          <w:p w14:paraId="0050F13E" w14:textId="77777777" w:rsidR="00591837" w:rsidRPr="00AF43BA" w:rsidRDefault="00591837" w:rsidP="005C1435">
            <w:pPr>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rPr>
                <w:rFonts w:ascii="Constantia" w:hAnsi="Constantia"/>
                <w:b/>
                <w:sz w:val="18"/>
                <w:szCs w:val="18"/>
              </w:rPr>
            </w:pPr>
          </w:p>
        </w:tc>
        <w:tc>
          <w:tcPr>
            <w:tcW w:w="1388" w:type="pct"/>
          </w:tcPr>
          <w:p w14:paraId="3C438C6C" w14:textId="77777777" w:rsidR="00591837" w:rsidRPr="00AF43BA" w:rsidRDefault="00591837" w:rsidP="005C1435">
            <w:pPr>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rPr>
                <w:rFonts w:ascii="Constantia" w:hAnsi="Constantia"/>
                <w:b/>
                <w:sz w:val="18"/>
                <w:szCs w:val="18"/>
              </w:rPr>
            </w:pPr>
            <w:r w:rsidRPr="00AF43BA">
              <w:rPr>
                <w:rFonts w:ascii="Constantia" w:hAnsi="Constantia"/>
                <w:b/>
                <w:sz w:val="18"/>
                <w:szCs w:val="18"/>
              </w:rPr>
              <w:t>Client</w:t>
            </w:r>
          </w:p>
        </w:tc>
        <w:tc>
          <w:tcPr>
            <w:tcW w:w="1389" w:type="pct"/>
          </w:tcPr>
          <w:p w14:paraId="066EEE38" w14:textId="77777777" w:rsidR="00591837" w:rsidRPr="00AF43BA" w:rsidRDefault="00591837" w:rsidP="005C1435">
            <w:pPr>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rPr>
                <w:rFonts w:ascii="Constantia" w:hAnsi="Constantia"/>
                <w:b/>
                <w:sz w:val="18"/>
                <w:szCs w:val="18"/>
              </w:rPr>
            </w:pPr>
            <w:r w:rsidRPr="00AF43BA">
              <w:rPr>
                <w:rFonts w:ascii="Constantia" w:hAnsi="Constantia"/>
                <w:b/>
                <w:sz w:val="18"/>
                <w:szCs w:val="18"/>
              </w:rPr>
              <w:t>Organisatie</w:t>
            </w:r>
          </w:p>
        </w:tc>
        <w:tc>
          <w:tcPr>
            <w:tcW w:w="1389" w:type="pct"/>
          </w:tcPr>
          <w:p w14:paraId="68B59A2E" w14:textId="77777777" w:rsidR="00591837" w:rsidRPr="00AF43BA" w:rsidRDefault="00591837" w:rsidP="005C1435">
            <w:pPr>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rPr>
                <w:rFonts w:ascii="Constantia" w:hAnsi="Constantia"/>
                <w:b/>
                <w:sz w:val="18"/>
                <w:szCs w:val="18"/>
              </w:rPr>
            </w:pPr>
            <w:r w:rsidRPr="00AF43BA">
              <w:rPr>
                <w:rFonts w:ascii="Constantia" w:hAnsi="Constantia"/>
                <w:b/>
                <w:sz w:val="18"/>
                <w:szCs w:val="18"/>
              </w:rPr>
              <w:t>Professionalisering</w:t>
            </w:r>
          </w:p>
        </w:tc>
      </w:tr>
      <w:tr w:rsidR="00591837" w:rsidRPr="00AF43BA" w14:paraId="20245D7B" w14:textId="77777777" w:rsidTr="005C1435">
        <w:tc>
          <w:tcPr>
            <w:tcW w:w="834" w:type="pct"/>
          </w:tcPr>
          <w:p w14:paraId="132530B8" w14:textId="77777777" w:rsidR="00591837" w:rsidRPr="00AF43BA" w:rsidRDefault="00591837" w:rsidP="005C1435">
            <w:pPr>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rPr>
                <w:rFonts w:ascii="Constantia" w:hAnsi="Constantia"/>
                <w:b/>
                <w:sz w:val="18"/>
                <w:szCs w:val="18"/>
              </w:rPr>
            </w:pPr>
            <w:r w:rsidRPr="00AF43BA">
              <w:rPr>
                <w:rFonts w:ascii="Constantia" w:hAnsi="Constantia"/>
                <w:b/>
                <w:sz w:val="18"/>
                <w:szCs w:val="18"/>
              </w:rPr>
              <w:t xml:space="preserve">Competenties: </w:t>
            </w:r>
          </w:p>
        </w:tc>
        <w:tc>
          <w:tcPr>
            <w:tcW w:w="1388" w:type="pct"/>
          </w:tcPr>
          <w:p w14:paraId="14CAC229" w14:textId="77777777" w:rsidR="00591837" w:rsidRPr="002A4D86" w:rsidRDefault="00591837" w:rsidP="00591837">
            <w:pPr>
              <w:numPr>
                <w:ilvl w:val="0"/>
                <w:numId w:val="2"/>
              </w:numPr>
              <w:pBdr>
                <w:top w:val="nil"/>
                <w:left w:val="nil"/>
                <w:bottom w:val="nil"/>
                <w:right w:val="nil"/>
                <w:between w:val="nil"/>
                <w:bar w:val="nil"/>
              </w:pBdr>
              <w:ind w:left="193" w:hanging="193"/>
              <w:contextualSpacing/>
              <w:rPr>
                <w:rFonts w:ascii="Constantia" w:eastAsia="Calibri" w:hAnsi="Constantia" w:cs="Constantia"/>
                <w:sz w:val="18"/>
                <w:szCs w:val="18"/>
                <w:lang w:eastAsia="en-US"/>
              </w:rPr>
            </w:pPr>
            <w:r w:rsidRPr="002A4D86">
              <w:rPr>
                <w:rFonts w:ascii="Constantia" w:eastAsia="Calibri" w:hAnsi="Constantia" w:cs="Constantia"/>
                <w:sz w:val="18"/>
                <w:szCs w:val="18"/>
                <w:lang w:eastAsia="en-US"/>
              </w:rPr>
              <w:t xml:space="preserve">Observeren en </w:t>
            </w:r>
            <w:proofErr w:type="spellStart"/>
            <w:r w:rsidRPr="002A4D86">
              <w:rPr>
                <w:rFonts w:ascii="Constantia" w:eastAsia="Calibri" w:hAnsi="Constantia" w:cs="Constantia"/>
                <w:sz w:val="18"/>
                <w:szCs w:val="18"/>
                <w:lang w:eastAsia="en-US"/>
              </w:rPr>
              <w:t>vaktherapeutisch</w:t>
            </w:r>
            <w:proofErr w:type="spellEnd"/>
            <w:r w:rsidRPr="002A4D86">
              <w:rPr>
                <w:rFonts w:ascii="Constantia" w:eastAsia="Calibri" w:hAnsi="Constantia" w:cs="Constantia"/>
                <w:sz w:val="18"/>
                <w:szCs w:val="18"/>
                <w:lang w:eastAsia="en-US"/>
              </w:rPr>
              <w:t xml:space="preserve"> diagnosticeren</w:t>
            </w:r>
          </w:p>
          <w:p w14:paraId="41876507" w14:textId="77777777" w:rsidR="00591837" w:rsidRPr="00BA5460" w:rsidRDefault="00591837" w:rsidP="00591837">
            <w:pPr>
              <w:numPr>
                <w:ilvl w:val="0"/>
                <w:numId w:val="2"/>
              </w:numPr>
              <w:pBdr>
                <w:top w:val="nil"/>
                <w:left w:val="nil"/>
                <w:bottom w:val="nil"/>
                <w:right w:val="nil"/>
                <w:between w:val="nil"/>
                <w:bar w:val="nil"/>
              </w:pBdr>
              <w:ind w:left="193" w:hanging="193"/>
              <w:contextualSpacing/>
              <w:rPr>
                <w:rFonts w:ascii="Constantia" w:eastAsia="Calibri" w:hAnsi="Constantia" w:cs="Constantia"/>
                <w:sz w:val="18"/>
                <w:szCs w:val="18"/>
                <w:lang w:eastAsia="en-US"/>
              </w:rPr>
            </w:pPr>
            <w:r w:rsidRPr="00BA5460">
              <w:rPr>
                <w:rFonts w:ascii="Constantia" w:eastAsia="Calibri" w:hAnsi="Constantia" w:cs="Constantia"/>
                <w:sz w:val="18"/>
                <w:szCs w:val="18"/>
                <w:lang w:eastAsia="en-US"/>
              </w:rPr>
              <w:t>Behandelen</w:t>
            </w:r>
          </w:p>
          <w:p w14:paraId="023B97FC" w14:textId="77777777" w:rsidR="00591837" w:rsidRPr="00AF43BA" w:rsidRDefault="00591837" w:rsidP="005C1435">
            <w:pPr>
              <w:ind w:left="193" w:hanging="193"/>
              <w:rPr>
                <w:rFonts w:ascii="Constantia" w:hAnsi="Constantia"/>
                <w:sz w:val="18"/>
                <w:szCs w:val="18"/>
              </w:rPr>
            </w:pPr>
            <w:r w:rsidRPr="00AF43BA">
              <w:rPr>
                <w:rFonts w:ascii="Constantia" w:hAnsi="Constantia"/>
                <w:sz w:val="18"/>
                <w:szCs w:val="18"/>
              </w:rPr>
              <w:t>3. Evalueren en rapporteren</w:t>
            </w:r>
          </w:p>
        </w:tc>
        <w:tc>
          <w:tcPr>
            <w:tcW w:w="1389" w:type="pct"/>
          </w:tcPr>
          <w:p w14:paraId="43425B3D" w14:textId="77777777" w:rsidR="00591837" w:rsidRPr="00AF43BA" w:rsidRDefault="00591837" w:rsidP="005C1435">
            <w:pPr>
              <w:rPr>
                <w:rFonts w:ascii="Constantia" w:hAnsi="Constantia"/>
                <w:sz w:val="18"/>
                <w:szCs w:val="18"/>
              </w:rPr>
            </w:pPr>
            <w:r w:rsidRPr="00AF43BA">
              <w:rPr>
                <w:rFonts w:ascii="Constantia" w:hAnsi="Constantia"/>
                <w:sz w:val="18"/>
                <w:szCs w:val="18"/>
              </w:rPr>
              <w:t>4. Samenwerken</w:t>
            </w:r>
          </w:p>
          <w:p w14:paraId="63B311F2" w14:textId="77777777" w:rsidR="00591837" w:rsidRPr="00AF43BA" w:rsidRDefault="00591837" w:rsidP="005C1435">
            <w:pPr>
              <w:rPr>
                <w:rFonts w:ascii="Constantia" w:hAnsi="Constantia"/>
                <w:sz w:val="18"/>
                <w:szCs w:val="18"/>
              </w:rPr>
            </w:pPr>
            <w:r w:rsidRPr="00AF43BA">
              <w:rPr>
                <w:rFonts w:ascii="Constantia" w:hAnsi="Constantia"/>
                <w:sz w:val="18"/>
                <w:szCs w:val="18"/>
              </w:rPr>
              <w:t>5. Communiceren</w:t>
            </w:r>
          </w:p>
          <w:p w14:paraId="67C45923" w14:textId="77777777" w:rsidR="00591837" w:rsidRPr="00AF43BA" w:rsidRDefault="00591837" w:rsidP="005C1435">
            <w:pPr>
              <w:rPr>
                <w:rFonts w:ascii="Constantia" w:hAnsi="Constantia"/>
                <w:sz w:val="18"/>
                <w:szCs w:val="18"/>
              </w:rPr>
            </w:pPr>
            <w:r w:rsidRPr="00AF43BA">
              <w:rPr>
                <w:rFonts w:ascii="Constantia" w:hAnsi="Constantia"/>
                <w:sz w:val="18"/>
                <w:szCs w:val="18"/>
              </w:rPr>
              <w:t>6. Ondernemen</w:t>
            </w:r>
          </w:p>
          <w:p w14:paraId="729C86F4" w14:textId="77777777" w:rsidR="00591837" w:rsidRPr="00AF43BA" w:rsidRDefault="00591837" w:rsidP="005C1435">
            <w:pPr>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rPr>
                <w:rFonts w:ascii="Constantia" w:hAnsi="Constantia"/>
                <w:b/>
                <w:sz w:val="18"/>
                <w:szCs w:val="18"/>
              </w:rPr>
            </w:pPr>
          </w:p>
        </w:tc>
        <w:tc>
          <w:tcPr>
            <w:tcW w:w="1389" w:type="pct"/>
          </w:tcPr>
          <w:p w14:paraId="79F2266A" w14:textId="77777777" w:rsidR="00591837" w:rsidRPr="00AF43BA" w:rsidRDefault="00591837" w:rsidP="005C1435">
            <w:pPr>
              <w:rPr>
                <w:rFonts w:ascii="Constantia" w:hAnsi="Constantia"/>
                <w:sz w:val="18"/>
                <w:szCs w:val="18"/>
              </w:rPr>
            </w:pPr>
            <w:r w:rsidRPr="00AF43BA">
              <w:rPr>
                <w:rFonts w:ascii="Constantia" w:hAnsi="Constantia"/>
                <w:sz w:val="18"/>
                <w:szCs w:val="18"/>
              </w:rPr>
              <w:t>7. Profileren en overdragen</w:t>
            </w:r>
          </w:p>
          <w:p w14:paraId="59B8A060" w14:textId="77777777" w:rsidR="00591837" w:rsidRPr="002C77C9" w:rsidRDefault="00591837" w:rsidP="005C1435">
            <w:pPr>
              <w:rPr>
                <w:rFonts w:ascii="Constantia" w:hAnsi="Constantia"/>
                <w:sz w:val="18"/>
                <w:szCs w:val="18"/>
                <w:u w:val="single"/>
              </w:rPr>
            </w:pPr>
            <w:r w:rsidRPr="002C77C9">
              <w:rPr>
                <w:rFonts w:ascii="Constantia" w:hAnsi="Constantia"/>
                <w:sz w:val="18"/>
                <w:szCs w:val="18"/>
                <w:u w:val="single"/>
              </w:rPr>
              <w:t>8. Onderzoeken</w:t>
            </w:r>
          </w:p>
          <w:p w14:paraId="1AED640F" w14:textId="77777777" w:rsidR="00591837" w:rsidRPr="00AF43BA" w:rsidRDefault="00591837" w:rsidP="005C1435">
            <w:pPr>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rPr>
                <w:rFonts w:ascii="Constantia" w:hAnsi="Constantia"/>
                <w:b/>
                <w:sz w:val="18"/>
                <w:szCs w:val="18"/>
              </w:rPr>
            </w:pPr>
            <w:r w:rsidRPr="00AF43BA">
              <w:rPr>
                <w:rFonts w:ascii="Constantia" w:hAnsi="Constantia"/>
                <w:sz w:val="18"/>
                <w:szCs w:val="18"/>
              </w:rPr>
              <w:t>9. Reflecteren en ontwikkelen</w:t>
            </w:r>
          </w:p>
        </w:tc>
      </w:tr>
    </w:tbl>
    <w:p w14:paraId="2E22FCD8" w14:textId="77777777" w:rsidR="00591837" w:rsidRPr="005446E6" w:rsidRDefault="00591837" w:rsidP="00591837">
      <w:pPr>
        <w:rPr>
          <w:rFonts w:ascii="Constantia" w:hAnsi="Constantia"/>
        </w:rPr>
      </w:pPr>
    </w:p>
    <w:bookmarkEnd w:id="3"/>
    <w:bookmarkEnd w:id="4"/>
    <w:bookmarkEnd w:id="5"/>
    <w:bookmarkEnd w:id="6"/>
    <w:p w14:paraId="0F4AB70C" w14:textId="77777777" w:rsidR="00591837" w:rsidRDefault="00591837" w:rsidP="00591837">
      <w:pPr>
        <w:pStyle w:val="Tekstopmerking"/>
        <w:rPr>
          <w:rFonts w:ascii="Constantia" w:hAnsi="Constantia" w:cstheme="minorHAnsi"/>
          <w:szCs w:val="22"/>
        </w:rPr>
      </w:pPr>
    </w:p>
    <w:p w14:paraId="405D1343" w14:textId="77777777" w:rsidR="00591837" w:rsidRDefault="00591837" w:rsidP="00591837">
      <w:pPr>
        <w:pStyle w:val="Tekstopmerking"/>
        <w:rPr>
          <w:rFonts w:ascii="Constantia" w:hAnsi="Constantia" w:cstheme="minorHAnsi"/>
          <w:szCs w:val="22"/>
        </w:rPr>
      </w:pPr>
    </w:p>
    <w:p w14:paraId="4DB8CB41" w14:textId="77777777" w:rsidR="00591837" w:rsidRDefault="00591837" w:rsidP="00591837">
      <w:pPr>
        <w:pStyle w:val="Tekstopmerking"/>
        <w:rPr>
          <w:rFonts w:ascii="Constantia" w:hAnsi="Constantia" w:cstheme="minorHAnsi"/>
          <w:szCs w:val="22"/>
        </w:rPr>
      </w:pPr>
    </w:p>
    <w:p w14:paraId="455A5541" w14:textId="77777777" w:rsidR="00591837" w:rsidRDefault="00591837" w:rsidP="00591837">
      <w:pPr>
        <w:pStyle w:val="Tekstopmerking"/>
        <w:rPr>
          <w:rFonts w:ascii="Constantia" w:hAnsi="Constantia" w:cstheme="minorHAnsi"/>
          <w:szCs w:val="22"/>
        </w:rPr>
      </w:pPr>
    </w:p>
    <w:p w14:paraId="358573E2" w14:textId="77777777" w:rsidR="00591837" w:rsidRDefault="00591837" w:rsidP="00591837">
      <w:pPr>
        <w:pStyle w:val="Tekstopmerking"/>
        <w:rPr>
          <w:rFonts w:ascii="Constantia" w:hAnsi="Constantia" w:cstheme="minorHAnsi"/>
          <w:szCs w:val="22"/>
        </w:rPr>
      </w:pPr>
    </w:p>
    <w:p w14:paraId="5BBB73B3" w14:textId="77777777" w:rsidR="00591837" w:rsidRDefault="00591837" w:rsidP="00591837">
      <w:pPr>
        <w:pStyle w:val="Tekstopmerking"/>
        <w:rPr>
          <w:rFonts w:ascii="Constantia" w:hAnsi="Constantia" w:cstheme="minorHAnsi"/>
          <w:szCs w:val="22"/>
        </w:rPr>
      </w:pPr>
      <w:r>
        <w:rPr>
          <w:rFonts w:ascii="Constantia" w:hAnsi="Constantia" w:cstheme="minorHAnsi"/>
          <w:szCs w:val="22"/>
        </w:rPr>
        <w:t xml:space="preserve">Het ontwikkelen van </w:t>
      </w:r>
      <w:proofErr w:type="spellStart"/>
      <w:r>
        <w:rPr>
          <w:rFonts w:ascii="Constantia" w:hAnsi="Constantia" w:cstheme="minorHAnsi"/>
          <w:szCs w:val="22"/>
        </w:rPr>
        <w:t>onderzoeksvaardigheden</w:t>
      </w:r>
      <w:proofErr w:type="spellEnd"/>
      <w:r>
        <w:rPr>
          <w:rFonts w:ascii="Constantia" w:hAnsi="Constantia" w:cstheme="minorHAnsi"/>
          <w:szCs w:val="22"/>
        </w:rPr>
        <w:t xml:space="preserve"> draagt bij aan de volgende periodedoelen die ook, samen met de periodedoelen van Leerlijn C1.7, getoetst worden:</w:t>
      </w:r>
    </w:p>
    <w:p w14:paraId="4152889F" w14:textId="77777777" w:rsidR="00591837" w:rsidRDefault="00591837" w:rsidP="00591837">
      <w:pPr>
        <w:pStyle w:val="Tekstopmerking"/>
        <w:rPr>
          <w:rFonts w:ascii="Constantia" w:hAnsi="Constantia" w:cstheme="minorHAnsi"/>
          <w:szCs w:val="22"/>
        </w:rPr>
      </w:pPr>
    </w:p>
    <w:p w14:paraId="16501980" w14:textId="77777777" w:rsidR="00591837" w:rsidRDefault="00591837" w:rsidP="00591837">
      <w:pPr>
        <w:pStyle w:val="Tekstopmerking"/>
        <w:rPr>
          <w:rFonts w:ascii="Constantia" w:hAnsi="Constantia" w:cstheme="minorHAnsi"/>
          <w:szCs w:val="22"/>
        </w:rPr>
      </w:pPr>
    </w:p>
    <w:tbl>
      <w:tblPr>
        <w:tblStyle w:val="Tabelraster"/>
        <w:tblW w:w="0" w:type="auto"/>
        <w:tblLook w:val="04A0" w:firstRow="1" w:lastRow="0" w:firstColumn="1" w:lastColumn="0" w:noHBand="0" w:noVBand="1"/>
      </w:tblPr>
      <w:tblGrid>
        <w:gridCol w:w="3613"/>
        <w:gridCol w:w="5443"/>
      </w:tblGrid>
      <w:tr w:rsidR="00591837" w:rsidRPr="00BA5460" w14:paraId="5952A69D" w14:textId="77777777" w:rsidTr="005C1435">
        <w:tc>
          <w:tcPr>
            <w:tcW w:w="3652" w:type="dxa"/>
          </w:tcPr>
          <w:p w14:paraId="19EEFFE5" w14:textId="77777777" w:rsidR="00591837" w:rsidRPr="00BA5460" w:rsidRDefault="00591837" w:rsidP="005C1435">
            <w:pPr>
              <w:pStyle w:val="Tekstopmerking"/>
              <w:rPr>
                <w:rFonts w:ascii="Constantia" w:hAnsi="Constantia" w:cstheme="minorHAnsi"/>
                <w:b/>
                <w:szCs w:val="22"/>
              </w:rPr>
            </w:pPr>
            <w:r w:rsidRPr="00BA5460">
              <w:rPr>
                <w:rFonts w:ascii="Constantia" w:hAnsi="Constantia" w:cstheme="minorHAnsi"/>
                <w:b/>
                <w:szCs w:val="22"/>
              </w:rPr>
              <w:t>Competentie</w:t>
            </w:r>
            <w:r>
              <w:rPr>
                <w:rFonts w:ascii="Constantia" w:hAnsi="Constantia" w:cstheme="minorHAnsi"/>
                <w:b/>
                <w:szCs w:val="22"/>
              </w:rPr>
              <w:t>gebied</w:t>
            </w:r>
          </w:p>
        </w:tc>
        <w:tc>
          <w:tcPr>
            <w:tcW w:w="5554" w:type="dxa"/>
          </w:tcPr>
          <w:p w14:paraId="00DBB71B" w14:textId="77777777" w:rsidR="00591837" w:rsidRPr="00BA5460" w:rsidRDefault="00591837" w:rsidP="005C1435">
            <w:pPr>
              <w:pStyle w:val="Tekstopmerking"/>
              <w:rPr>
                <w:rFonts w:ascii="Constantia" w:hAnsi="Constantia" w:cstheme="minorHAnsi"/>
                <w:b/>
                <w:szCs w:val="22"/>
              </w:rPr>
            </w:pPr>
            <w:r w:rsidRPr="00BA5460">
              <w:rPr>
                <w:rFonts w:ascii="Constantia" w:hAnsi="Constantia" w:cstheme="minorHAnsi"/>
                <w:b/>
                <w:szCs w:val="22"/>
              </w:rPr>
              <w:t>Periodedoel</w:t>
            </w:r>
          </w:p>
          <w:p w14:paraId="080C4228" w14:textId="77777777" w:rsidR="00591837" w:rsidRPr="00BA5460" w:rsidRDefault="00591837" w:rsidP="005C1435">
            <w:pPr>
              <w:pStyle w:val="Tekstopmerking"/>
              <w:rPr>
                <w:rFonts w:ascii="Constantia" w:hAnsi="Constantia" w:cstheme="minorHAnsi"/>
                <w:b/>
                <w:szCs w:val="22"/>
              </w:rPr>
            </w:pPr>
            <w:r w:rsidRPr="00BA5460">
              <w:rPr>
                <w:rFonts w:ascii="Constantia" w:hAnsi="Constantia" w:cstheme="minorHAnsi"/>
                <w:b/>
                <w:szCs w:val="22"/>
              </w:rPr>
              <w:t>De student:</w:t>
            </w:r>
          </w:p>
        </w:tc>
      </w:tr>
      <w:tr w:rsidR="00591837" w:rsidRPr="00BA5460" w14:paraId="2729D9F2" w14:textId="77777777" w:rsidTr="005C1435">
        <w:tc>
          <w:tcPr>
            <w:tcW w:w="9206" w:type="dxa"/>
            <w:gridSpan w:val="2"/>
          </w:tcPr>
          <w:p w14:paraId="52CEAF36" w14:textId="77777777" w:rsidR="00591837" w:rsidRPr="00BA5460" w:rsidRDefault="00591837" w:rsidP="005C1435">
            <w:pPr>
              <w:pStyle w:val="Tekstopmerking"/>
              <w:rPr>
                <w:rFonts w:ascii="Constantia" w:hAnsi="Constantia" w:cstheme="minorHAnsi"/>
                <w:b/>
                <w:szCs w:val="22"/>
              </w:rPr>
            </w:pPr>
          </w:p>
          <w:p w14:paraId="5E24886D" w14:textId="77777777" w:rsidR="00591837" w:rsidRDefault="00591837" w:rsidP="005C1435">
            <w:pPr>
              <w:pStyle w:val="Tekstopmerking"/>
              <w:rPr>
                <w:rFonts w:ascii="Constantia" w:hAnsi="Constantia" w:cstheme="minorHAnsi"/>
                <w:b/>
                <w:szCs w:val="22"/>
              </w:rPr>
            </w:pPr>
            <w:r>
              <w:rPr>
                <w:rFonts w:ascii="Constantia" w:hAnsi="Constantia" w:cstheme="minorHAnsi"/>
                <w:b/>
                <w:szCs w:val="22"/>
              </w:rPr>
              <w:t>Professionalisering</w:t>
            </w:r>
          </w:p>
          <w:p w14:paraId="3A92A752" w14:textId="77777777" w:rsidR="00591837" w:rsidRPr="00BA5460" w:rsidRDefault="00591837" w:rsidP="005C1435">
            <w:pPr>
              <w:pStyle w:val="Tekstopmerking"/>
              <w:rPr>
                <w:rFonts w:ascii="Constantia" w:hAnsi="Constantia" w:cstheme="minorHAnsi"/>
                <w:b/>
                <w:szCs w:val="22"/>
              </w:rPr>
            </w:pPr>
          </w:p>
        </w:tc>
      </w:tr>
      <w:tr w:rsidR="00591837" w:rsidRPr="00BA5460" w14:paraId="1117CFDC" w14:textId="77777777" w:rsidTr="005C1435">
        <w:trPr>
          <w:trHeight w:val="654"/>
        </w:trPr>
        <w:tc>
          <w:tcPr>
            <w:tcW w:w="3652" w:type="dxa"/>
            <w:vMerge w:val="restart"/>
          </w:tcPr>
          <w:p w14:paraId="0B9AD4A3" w14:textId="77777777" w:rsidR="00591837" w:rsidRPr="00BA5460" w:rsidRDefault="00591837" w:rsidP="005C1435">
            <w:pPr>
              <w:rPr>
                <w:rFonts w:ascii="Constantia" w:hAnsi="Constantia"/>
                <w:szCs w:val="22"/>
              </w:rPr>
            </w:pPr>
          </w:p>
          <w:p w14:paraId="4DDC1BC6" w14:textId="77777777" w:rsidR="00591837" w:rsidRPr="00BA5460" w:rsidRDefault="00591837" w:rsidP="005C1435">
            <w:pPr>
              <w:pStyle w:val="Tekstopmerking"/>
              <w:rPr>
                <w:rFonts w:ascii="Constantia" w:hAnsi="Constantia" w:cstheme="minorHAnsi"/>
                <w:szCs w:val="22"/>
              </w:rPr>
            </w:pPr>
            <w:r w:rsidRPr="00BA5460">
              <w:rPr>
                <w:rFonts w:ascii="Constantia" w:hAnsi="Constantia"/>
                <w:szCs w:val="22"/>
              </w:rPr>
              <w:t>8. Onderzoeken</w:t>
            </w:r>
          </w:p>
        </w:tc>
        <w:tc>
          <w:tcPr>
            <w:tcW w:w="5554" w:type="dxa"/>
          </w:tcPr>
          <w:p w14:paraId="10225B5E" w14:textId="77777777" w:rsidR="00591837" w:rsidRPr="00BA5460" w:rsidRDefault="00591837" w:rsidP="005C1435">
            <w:pPr>
              <w:pStyle w:val="Tekstopmerking"/>
              <w:ind w:left="459" w:hanging="425"/>
              <w:rPr>
                <w:rFonts w:ascii="Constantia" w:hAnsi="Constantia" w:cstheme="minorHAnsi"/>
                <w:szCs w:val="22"/>
              </w:rPr>
            </w:pPr>
            <w:r>
              <w:rPr>
                <w:rFonts w:ascii="Constantia" w:hAnsi="Constantia" w:cs="Arial"/>
                <w:szCs w:val="22"/>
              </w:rPr>
              <w:t xml:space="preserve">8.7  </w:t>
            </w:r>
            <w:r w:rsidRPr="00BA5460">
              <w:rPr>
                <w:rFonts w:ascii="Constantia" w:hAnsi="Constantia" w:cs="Arial"/>
                <w:szCs w:val="22"/>
              </w:rPr>
              <w:t xml:space="preserve">Past de principes van EBP toe in een aan de praktijk gerelateerde casus. </w:t>
            </w:r>
          </w:p>
        </w:tc>
      </w:tr>
      <w:tr w:rsidR="00591837" w:rsidRPr="00BA5460" w14:paraId="09721B27" w14:textId="77777777" w:rsidTr="005C1435">
        <w:trPr>
          <w:trHeight w:val="675"/>
        </w:trPr>
        <w:tc>
          <w:tcPr>
            <w:tcW w:w="3652" w:type="dxa"/>
            <w:vMerge/>
          </w:tcPr>
          <w:p w14:paraId="598DF2ED" w14:textId="77777777" w:rsidR="00591837" w:rsidRPr="00BA5460" w:rsidRDefault="00591837" w:rsidP="005C1435">
            <w:pPr>
              <w:pStyle w:val="Tekstopmerking"/>
              <w:rPr>
                <w:rFonts w:ascii="Constantia" w:hAnsi="Constantia" w:cstheme="minorHAnsi"/>
                <w:szCs w:val="22"/>
              </w:rPr>
            </w:pPr>
          </w:p>
        </w:tc>
        <w:tc>
          <w:tcPr>
            <w:tcW w:w="5554" w:type="dxa"/>
          </w:tcPr>
          <w:p w14:paraId="35AD5D4B" w14:textId="77777777" w:rsidR="00591837" w:rsidRPr="00BA5460" w:rsidRDefault="00591837" w:rsidP="005C1435">
            <w:pPr>
              <w:tabs>
                <w:tab w:val="left" w:pos="430"/>
              </w:tabs>
              <w:ind w:left="572" w:hanging="425"/>
              <w:rPr>
                <w:rFonts w:ascii="Constantia" w:hAnsi="Constantia" w:cs="Arial"/>
                <w:szCs w:val="22"/>
              </w:rPr>
            </w:pPr>
          </w:p>
          <w:p w14:paraId="56E0CF00" w14:textId="77777777" w:rsidR="00591837" w:rsidRPr="00BA5460" w:rsidRDefault="00591837" w:rsidP="005C1435">
            <w:pPr>
              <w:pStyle w:val="Tekstopmerking"/>
              <w:ind w:left="459" w:hanging="425"/>
              <w:rPr>
                <w:rFonts w:ascii="Constantia" w:hAnsi="Constantia" w:cstheme="minorHAnsi"/>
                <w:szCs w:val="22"/>
              </w:rPr>
            </w:pPr>
            <w:r w:rsidRPr="00BA5460">
              <w:rPr>
                <w:rFonts w:ascii="Constantia" w:hAnsi="Constantia" w:cs="Arial"/>
                <w:szCs w:val="22"/>
              </w:rPr>
              <w:t xml:space="preserve">8.8 </w:t>
            </w:r>
            <w:r>
              <w:rPr>
                <w:rFonts w:ascii="Constantia" w:hAnsi="Constantia" w:cs="Arial"/>
                <w:szCs w:val="22"/>
              </w:rPr>
              <w:t xml:space="preserve"> </w:t>
            </w:r>
            <w:r w:rsidRPr="00BA5460">
              <w:rPr>
                <w:rFonts w:ascii="Constantia" w:hAnsi="Constantia" w:cs="Arial"/>
                <w:szCs w:val="22"/>
              </w:rPr>
              <w:t>Demonstreert een kritische houdin</w:t>
            </w:r>
            <w:r w:rsidRPr="00A82948">
              <w:rPr>
                <w:rFonts w:ascii="Constantia" w:hAnsi="Constantia" w:cs="Arial"/>
                <w:szCs w:val="22"/>
              </w:rPr>
              <w:t>g.</w:t>
            </w:r>
          </w:p>
        </w:tc>
      </w:tr>
      <w:tr w:rsidR="00591837" w:rsidRPr="00BA5460" w14:paraId="3E944A87" w14:textId="77777777" w:rsidTr="005C1435">
        <w:tc>
          <w:tcPr>
            <w:tcW w:w="3652" w:type="dxa"/>
            <w:vMerge/>
          </w:tcPr>
          <w:p w14:paraId="79886D13" w14:textId="77777777" w:rsidR="00591837" w:rsidRPr="00BA5460" w:rsidRDefault="00591837" w:rsidP="005C1435">
            <w:pPr>
              <w:pStyle w:val="Tekstopmerking"/>
              <w:rPr>
                <w:rFonts w:ascii="Constantia" w:hAnsi="Constantia" w:cstheme="minorHAnsi"/>
                <w:szCs w:val="22"/>
              </w:rPr>
            </w:pPr>
          </w:p>
        </w:tc>
        <w:tc>
          <w:tcPr>
            <w:tcW w:w="5554" w:type="dxa"/>
          </w:tcPr>
          <w:p w14:paraId="01CD5DCE" w14:textId="77777777" w:rsidR="00591837" w:rsidRPr="00BA5460" w:rsidRDefault="00591837" w:rsidP="005C1435">
            <w:pPr>
              <w:keepNext/>
              <w:keepLines/>
              <w:spacing w:before="200"/>
              <w:ind w:left="459" w:hanging="459"/>
              <w:outlineLvl w:val="6"/>
              <w:rPr>
                <w:rFonts w:ascii="Constantia" w:hAnsi="Constantia" w:cs="Arial"/>
              </w:rPr>
            </w:pPr>
            <w:r w:rsidRPr="00BA5460">
              <w:rPr>
                <w:rFonts w:ascii="Constantia" w:hAnsi="Constantia" w:cs="Arial"/>
              </w:rPr>
              <w:t xml:space="preserve">8.9 </w:t>
            </w:r>
            <w:r>
              <w:rPr>
                <w:rFonts w:ascii="Constantia" w:hAnsi="Constantia" w:cs="Arial"/>
              </w:rPr>
              <w:t xml:space="preserve">  </w:t>
            </w:r>
            <w:r w:rsidRPr="00BA5460">
              <w:rPr>
                <w:rFonts w:ascii="Constantia" w:hAnsi="Constantia" w:cs="Arial"/>
              </w:rPr>
              <w:t>Past kennis van praktijkgericht onderzoek toe in een eigen kleinschalig kwalitatief onderzoek.</w:t>
            </w:r>
          </w:p>
        </w:tc>
      </w:tr>
    </w:tbl>
    <w:p w14:paraId="59FBFAB4" w14:textId="77777777" w:rsidR="00591837" w:rsidRDefault="00591837" w:rsidP="00591837">
      <w:pPr>
        <w:rPr>
          <w:rFonts w:ascii="Constantia" w:hAnsi="Constantia"/>
        </w:rPr>
      </w:pPr>
    </w:p>
    <w:p w14:paraId="32CDBE2F" w14:textId="77777777" w:rsidR="00591837" w:rsidRDefault="00591837" w:rsidP="00591837">
      <w:pPr>
        <w:tabs>
          <w:tab w:val="left" w:pos="1040"/>
        </w:tabs>
        <w:rPr>
          <w:rFonts w:ascii="Constantia" w:hAnsi="Constantia"/>
        </w:rPr>
      </w:pPr>
      <w:r>
        <w:rPr>
          <w:rFonts w:ascii="Constantia" w:hAnsi="Constantia"/>
        </w:rPr>
        <w:t>Dit betekent dat je op het einde van deze OP de volgende kennis, vaardigheden en houding hebt ontwikkeld:</w:t>
      </w:r>
    </w:p>
    <w:p w14:paraId="1A05CF0B"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 xml:space="preserve">vanuit een onderzoeksvraag een onderzoek starten; </w:t>
      </w:r>
    </w:p>
    <w:p w14:paraId="6BE494C9"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literatuurstudie doen;</w:t>
      </w:r>
    </w:p>
    <w:p w14:paraId="3B2CE146"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een sub-vraag opstellen;</w:t>
      </w:r>
    </w:p>
    <w:p w14:paraId="43CB16D1"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begrippen definiëren;</w:t>
      </w:r>
    </w:p>
    <w:p w14:paraId="61372857"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 xml:space="preserve">een kwalitatieve </w:t>
      </w:r>
      <w:proofErr w:type="spellStart"/>
      <w:r>
        <w:rPr>
          <w:rFonts w:ascii="Constantia" w:hAnsi="Constantia"/>
          <w:sz w:val="22"/>
          <w:szCs w:val="22"/>
        </w:rPr>
        <w:t>onderzoekscyclus</w:t>
      </w:r>
      <w:proofErr w:type="spellEnd"/>
      <w:r w:rsidRPr="00155467">
        <w:rPr>
          <w:rFonts w:ascii="Constantia" w:hAnsi="Constantia"/>
          <w:sz w:val="22"/>
          <w:szCs w:val="22"/>
        </w:rPr>
        <w:t xml:space="preserve"> doorlopen; </w:t>
      </w:r>
    </w:p>
    <w:p w14:paraId="1C137856"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 xml:space="preserve">efficiënt data verzamelen en prepareren; </w:t>
      </w:r>
    </w:p>
    <w:p w14:paraId="31FC2FD8"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data op een basale kwalitatieve manier analyseren;</w:t>
      </w:r>
    </w:p>
    <w:p w14:paraId="32C43894"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 xml:space="preserve">resultaten beschrijven; </w:t>
      </w:r>
    </w:p>
    <w:p w14:paraId="2CBB47B4"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 xml:space="preserve">kwalitatieve resultaten interpreteren; </w:t>
      </w:r>
    </w:p>
    <w:p w14:paraId="27BA983D"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conclusies trekken;</w:t>
      </w:r>
    </w:p>
    <w:p w14:paraId="3C6F1974" w14:textId="77777777" w:rsidR="00591837" w:rsidRPr="00155467" w:rsidRDefault="00591837" w:rsidP="00591837">
      <w:pPr>
        <w:pStyle w:val="Kleurrijkelijst-accent11"/>
        <w:numPr>
          <w:ilvl w:val="0"/>
          <w:numId w:val="6"/>
        </w:numPr>
        <w:tabs>
          <w:tab w:val="left" w:pos="1040"/>
        </w:tabs>
        <w:ind w:left="426" w:hanging="426"/>
        <w:rPr>
          <w:rFonts w:ascii="Constantia" w:hAnsi="Constantia"/>
          <w:sz w:val="22"/>
          <w:szCs w:val="22"/>
        </w:rPr>
      </w:pPr>
      <w:r w:rsidRPr="00155467">
        <w:rPr>
          <w:rFonts w:ascii="Constantia" w:hAnsi="Constantia"/>
          <w:sz w:val="22"/>
          <w:szCs w:val="22"/>
        </w:rPr>
        <w:t>het geheel presenteren aan medestudenten</w:t>
      </w:r>
    </w:p>
    <w:p w14:paraId="0D3040F3" w14:textId="77777777" w:rsidR="00591837" w:rsidRDefault="00591837" w:rsidP="00591837">
      <w:pPr>
        <w:tabs>
          <w:tab w:val="left" w:pos="1040"/>
        </w:tabs>
        <w:rPr>
          <w:rFonts w:ascii="Constantia" w:hAnsi="Constantia"/>
        </w:rPr>
      </w:pPr>
    </w:p>
    <w:p w14:paraId="0F385A89" w14:textId="77777777" w:rsidR="00591837" w:rsidRPr="00155467" w:rsidRDefault="00591837" w:rsidP="00591837">
      <w:pPr>
        <w:tabs>
          <w:tab w:val="left" w:pos="1040"/>
        </w:tabs>
        <w:rPr>
          <w:rFonts w:ascii="Constantia" w:hAnsi="Constantia"/>
        </w:rPr>
      </w:pPr>
      <w:r w:rsidRPr="00155467">
        <w:rPr>
          <w:rFonts w:ascii="Constantia" w:hAnsi="Constantia"/>
        </w:rPr>
        <w:t>Om deze doelen te behalen die je effectief samen te werken met je medestudenten, duidelijk en helder te rappor</w:t>
      </w:r>
      <w:r>
        <w:rPr>
          <w:rFonts w:ascii="Constantia" w:hAnsi="Constantia"/>
        </w:rPr>
        <w:t xml:space="preserve">teren en een planning te maken, </w:t>
      </w:r>
      <w:r w:rsidRPr="00155467">
        <w:rPr>
          <w:rFonts w:ascii="Constantia" w:hAnsi="Constantia"/>
        </w:rPr>
        <w:t xml:space="preserve">en reflecteren. </w:t>
      </w:r>
    </w:p>
    <w:p w14:paraId="7FF5EC58" w14:textId="77777777" w:rsidR="00591837" w:rsidRPr="00F2214A" w:rsidRDefault="00591837" w:rsidP="00591837">
      <w:pPr>
        <w:rPr>
          <w:rFonts w:ascii="Constantia" w:hAnsi="Constantia"/>
        </w:rPr>
      </w:pPr>
    </w:p>
    <w:p w14:paraId="1878DD1D" w14:textId="77777777" w:rsidR="00591837" w:rsidRDefault="00591837" w:rsidP="00591837">
      <w:pPr>
        <w:pStyle w:val="Kop2"/>
      </w:pPr>
      <w:bookmarkStart w:id="8" w:name="_Toc8907709"/>
      <w:r>
        <w:t>Studiebelasting</w:t>
      </w:r>
      <w:bookmarkEnd w:id="8"/>
    </w:p>
    <w:p w14:paraId="6FC75FCC" w14:textId="77777777" w:rsidR="00591837" w:rsidRPr="00D72024" w:rsidRDefault="00591837" w:rsidP="00591837">
      <w:pPr>
        <w:rPr>
          <w:rFonts w:ascii="Constantia" w:hAnsi="Constantia"/>
        </w:rPr>
      </w:pPr>
      <w:r w:rsidRPr="00D72024">
        <w:rPr>
          <w:rFonts w:ascii="Constantia" w:hAnsi="Constantia"/>
        </w:rPr>
        <w:t>De studiebelast</w:t>
      </w:r>
      <w:r>
        <w:rPr>
          <w:rFonts w:ascii="Constantia" w:hAnsi="Constantia"/>
        </w:rPr>
        <w:t>ing van deze leerlijn bedraagt 3 EC, 84 SBU (zie tabel 3</w:t>
      </w:r>
      <w:r w:rsidRPr="00D72024">
        <w:rPr>
          <w:rFonts w:ascii="Constantia" w:hAnsi="Constantia"/>
        </w:rPr>
        <w:t>).</w:t>
      </w:r>
    </w:p>
    <w:p w14:paraId="4EB31323" w14:textId="77777777" w:rsidR="00591837" w:rsidRPr="00D72024" w:rsidRDefault="00591837" w:rsidP="00591837">
      <w:pPr>
        <w:rPr>
          <w:rFonts w:ascii="Constantia" w:hAnsi="Constantia"/>
        </w:rPr>
      </w:pPr>
    </w:p>
    <w:p w14:paraId="46F213A2" w14:textId="77777777" w:rsidR="00591837" w:rsidRPr="00B96EF1" w:rsidRDefault="00591837" w:rsidP="00591837">
      <w:pPr>
        <w:pStyle w:val="Kop2"/>
      </w:pPr>
      <w:bookmarkStart w:id="9" w:name="_Toc8907710"/>
      <w:r w:rsidRPr="00B96EF1">
        <w:t>Toetsing</w:t>
      </w:r>
      <w:bookmarkStart w:id="10" w:name="_Toc321739031"/>
      <w:bookmarkStart w:id="11" w:name="_Toc321742231"/>
      <w:bookmarkStart w:id="12" w:name="_Toc321743150"/>
      <w:bookmarkStart w:id="13" w:name="_Toc479086929"/>
      <w:bookmarkEnd w:id="9"/>
    </w:p>
    <w:p w14:paraId="4FE81999" w14:textId="77777777" w:rsidR="00591837" w:rsidRPr="00B96EF1" w:rsidRDefault="00591837" w:rsidP="00591837">
      <w:pPr>
        <w:numPr>
          <w:ilvl w:val="12"/>
          <w:numId w:val="0"/>
        </w:numPr>
        <w:tabs>
          <w:tab w:val="left" w:pos="0"/>
          <w:tab w:val="left" w:pos="261"/>
          <w:tab w:val="left" w:pos="720"/>
        </w:tabs>
        <w:suppressAutoHyphens/>
        <w:jc w:val="both"/>
        <w:rPr>
          <w:rFonts w:ascii="Constantia" w:hAnsi="Constantia" w:cs="Arial"/>
          <w:spacing w:val="-2"/>
        </w:rPr>
      </w:pPr>
      <w:r w:rsidRPr="00B96EF1">
        <w:rPr>
          <w:rFonts w:ascii="Constantia" w:hAnsi="Constantia" w:cs="Arial"/>
          <w:spacing w:val="-2"/>
        </w:rPr>
        <w:t>Schrijf je tijdig in voor deelname aan de toets. Dit geldt voor alle toetsen ongeacht de vorm van de toets. Je hoort op centrale wijze wanneer en hoe je dit dient te doen.</w:t>
      </w:r>
    </w:p>
    <w:p w14:paraId="162AE411" w14:textId="77777777" w:rsidR="00591837" w:rsidRPr="00B96EF1" w:rsidRDefault="00591837" w:rsidP="00591837">
      <w:pPr>
        <w:numPr>
          <w:ilvl w:val="12"/>
          <w:numId w:val="0"/>
        </w:numPr>
        <w:tabs>
          <w:tab w:val="left" w:pos="0"/>
          <w:tab w:val="left" w:pos="261"/>
          <w:tab w:val="left" w:pos="720"/>
        </w:tabs>
        <w:suppressAutoHyphens/>
        <w:ind w:left="709"/>
        <w:jc w:val="both"/>
        <w:rPr>
          <w:rFonts w:ascii="Constantia" w:hAnsi="Constantia" w:cs="Arial"/>
          <w:spacing w:val="-2"/>
        </w:rPr>
      </w:pPr>
    </w:p>
    <w:p w14:paraId="067C1FB8" w14:textId="77777777" w:rsidR="00591837" w:rsidRPr="00B96EF1" w:rsidRDefault="00591837" w:rsidP="00591837">
      <w:pPr>
        <w:numPr>
          <w:ilvl w:val="12"/>
          <w:numId w:val="0"/>
        </w:numPr>
        <w:tabs>
          <w:tab w:val="left" w:pos="0"/>
          <w:tab w:val="left" w:pos="261"/>
          <w:tab w:val="left" w:pos="720"/>
        </w:tabs>
        <w:suppressAutoHyphens/>
        <w:jc w:val="both"/>
        <w:rPr>
          <w:rFonts w:ascii="Constantia" w:hAnsi="Constantia" w:cs="Arial"/>
          <w:spacing w:val="-2"/>
        </w:rPr>
      </w:pPr>
      <w:r w:rsidRPr="00B96EF1">
        <w:rPr>
          <w:rFonts w:ascii="Constantia" w:hAnsi="Constantia" w:cs="Arial"/>
          <w:spacing w:val="-2"/>
        </w:rPr>
        <w:t>O</w:t>
      </w:r>
      <w:r>
        <w:rPr>
          <w:rFonts w:ascii="Constantia" w:hAnsi="Constantia" w:cs="Arial"/>
          <w:spacing w:val="-2"/>
        </w:rPr>
        <w:t xml:space="preserve">m de 2 x 3 </w:t>
      </w:r>
      <w:proofErr w:type="spellStart"/>
      <w:r>
        <w:rPr>
          <w:rFonts w:ascii="Constantia" w:hAnsi="Constantia" w:cs="Arial"/>
          <w:spacing w:val="-2"/>
        </w:rPr>
        <w:t>EC’s</w:t>
      </w:r>
      <w:proofErr w:type="spellEnd"/>
      <w:r>
        <w:rPr>
          <w:rFonts w:ascii="Constantia" w:hAnsi="Constantia" w:cs="Arial"/>
          <w:spacing w:val="-2"/>
        </w:rPr>
        <w:t xml:space="preserve"> voor deze leerlijn</w:t>
      </w:r>
      <w:r w:rsidRPr="00B96EF1">
        <w:rPr>
          <w:rFonts w:ascii="Constantia" w:hAnsi="Constantia" w:cs="Arial"/>
          <w:spacing w:val="-2"/>
        </w:rPr>
        <w:t xml:space="preserve"> te verkrijgen</w:t>
      </w:r>
      <w:r>
        <w:rPr>
          <w:rFonts w:ascii="Constantia" w:hAnsi="Constantia" w:cs="Arial"/>
          <w:spacing w:val="-2"/>
        </w:rPr>
        <w:t>,</w:t>
      </w:r>
      <w:r w:rsidRPr="00B96EF1">
        <w:rPr>
          <w:rFonts w:ascii="Constantia" w:hAnsi="Constantia" w:cs="Arial"/>
          <w:spacing w:val="-2"/>
        </w:rPr>
        <w:t xml:space="preserve"> moet je aan de volgende punten vol</w:t>
      </w:r>
      <w:r w:rsidRPr="00B96EF1">
        <w:rPr>
          <w:rFonts w:ascii="Constantia" w:hAnsi="Constantia" w:cs="Arial"/>
          <w:spacing w:val="-2"/>
        </w:rPr>
        <w:softHyphen/>
        <w:t>doen:</w:t>
      </w:r>
    </w:p>
    <w:p w14:paraId="62D98A84" w14:textId="77777777" w:rsidR="00591837" w:rsidRPr="00B96EF1" w:rsidRDefault="00591837" w:rsidP="00591837">
      <w:pPr>
        <w:tabs>
          <w:tab w:val="left" w:pos="0"/>
          <w:tab w:val="left" w:pos="261"/>
          <w:tab w:val="left" w:pos="720"/>
        </w:tabs>
        <w:suppressAutoHyphens/>
        <w:ind w:right="261"/>
        <w:jc w:val="both"/>
        <w:rPr>
          <w:rFonts w:ascii="Constantia" w:hAnsi="Constantia" w:cs="Arial"/>
          <w:i/>
          <w:spacing w:val="-2"/>
        </w:rPr>
      </w:pPr>
      <w:r w:rsidRPr="00B96EF1">
        <w:rPr>
          <w:rFonts w:ascii="Constantia" w:hAnsi="Constantia" w:cs="Arial"/>
          <w:i/>
          <w:spacing w:val="-2"/>
        </w:rPr>
        <w:t>OP</w:t>
      </w:r>
      <w:r>
        <w:rPr>
          <w:rFonts w:ascii="Constantia" w:hAnsi="Constantia" w:cs="Arial"/>
          <w:i/>
          <w:spacing w:val="-2"/>
        </w:rPr>
        <w:t>6</w:t>
      </w:r>
      <w:r w:rsidRPr="00B96EF1">
        <w:rPr>
          <w:rFonts w:ascii="Constantia" w:hAnsi="Constantia" w:cs="Arial"/>
          <w:i/>
          <w:spacing w:val="-2"/>
        </w:rPr>
        <w:t>:</w:t>
      </w:r>
    </w:p>
    <w:p w14:paraId="4EA3DE64" w14:textId="77777777" w:rsidR="00591837" w:rsidRPr="00B96EF1" w:rsidRDefault="00591837" w:rsidP="00591837">
      <w:pPr>
        <w:numPr>
          <w:ilvl w:val="0"/>
          <w:numId w:val="4"/>
        </w:numPr>
        <w:tabs>
          <w:tab w:val="left" w:pos="0"/>
          <w:tab w:val="left" w:pos="261"/>
          <w:tab w:val="left" w:pos="720"/>
        </w:tabs>
        <w:suppressAutoHyphens/>
        <w:ind w:left="1429" w:right="261"/>
        <w:jc w:val="both"/>
        <w:rPr>
          <w:rFonts w:ascii="Constantia" w:hAnsi="Constantia" w:cs="Arial"/>
          <w:spacing w:val="-2"/>
        </w:rPr>
      </w:pPr>
      <w:r w:rsidRPr="00B96EF1">
        <w:rPr>
          <w:rFonts w:ascii="Constantia" w:hAnsi="Constantia" w:cs="Arial"/>
          <w:spacing w:val="-2"/>
        </w:rPr>
        <w:t>Het document ‘productoverzicht’ moet worden ingeleverd en met een ‘voldaan’ worden beoordeeld (3 EC = 84 SBU)</w:t>
      </w:r>
    </w:p>
    <w:p w14:paraId="7F978681" w14:textId="77777777" w:rsidR="00591837" w:rsidRPr="00B96EF1" w:rsidRDefault="00591837" w:rsidP="00591837">
      <w:pPr>
        <w:ind w:firstLine="29"/>
        <w:rPr>
          <w:rFonts w:ascii="Constantia" w:hAnsi="Constantia" w:cs="Arial"/>
          <w:i/>
          <w:spacing w:val="-2"/>
        </w:rPr>
      </w:pPr>
      <w:r w:rsidRPr="00B96EF1">
        <w:rPr>
          <w:rFonts w:ascii="Constantia" w:hAnsi="Constantia" w:cs="Arial"/>
          <w:i/>
          <w:spacing w:val="-2"/>
        </w:rPr>
        <w:t>OP</w:t>
      </w:r>
      <w:r>
        <w:rPr>
          <w:rFonts w:ascii="Constantia" w:hAnsi="Constantia" w:cs="Arial"/>
          <w:i/>
          <w:spacing w:val="-2"/>
        </w:rPr>
        <w:t>7</w:t>
      </w:r>
      <w:r w:rsidRPr="00B96EF1">
        <w:rPr>
          <w:rFonts w:ascii="Constantia" w:hAnsi="Constantia" w:cs="Arial"/>
          <w:i/>
          <w:spacing w:val="-2"/>
        </w:rPr>
        <w:t>:</w:t>
      </w:r>
    </w:p>
    <w:p w14:paraId="730FFD71" w14:textId="77777777" w:rsidR="00591837" w:rsidRPr="00B96EF1" w:rsidRDefault="00591837" w:rsidP="00591837">
      <w:pPr>
        <w:numPr>
          <w:ilvl w:val="0"/>
          <w:numId w:val="5"/>
        </w:numPr>
        <w:tabs>
          <w:tab w:val="left" w:pos="0"/>
          <w:tab w:val="left" w:pos="261"/>
          <w:tab w:val="left" w:pos="720"/>
        </w:tabs>
        <w:suppressAutoHyphens/>
        <w:ind w:right="261"/>
        <w:jc w:val="both"/>
        <w:rPr>
          <w:rFonts w:ascii="Constantia" w:hAnsi="Constantia" w:cs="Arial"/>
          <w:spacing w:val="-2"/>
        </w:rPr>
      </w:pPr>
      <w:r w:rsidRPr="00B96EF1">
        <w:rPr>
          <w:rFonts w:ascii="Constantia" w:hAnsi="Constantia" w:cs="Arial"/>
          <w:spacing w:val="-2"/>
        </w:rPr>
        <w:t xml:space="preserve">De </w:t>
      </w:r>
      <w:proofErr w:type="spellStart"/>
      <w:r w:rsidRPr="00B96EF1">
        <w:rPr>
          <w:rFonts w:ascii="Constantia" w:hAnsi="Constantia" w:cs="Arial"/>
          <w:spacing w:val="-2"/>
        </w:rPr>
        <w:t>onderzoekspresentatie</w:t>
      </w:r>
      <w:proofErr w:type="spellEnd"/>
      <w:r w:rsidRPr="00B96EF1">
        <w:rPr>
          <w:rFonts w:ascii="Constantia" w:hAnsi="Constantia" w:cs="Arial"/>
          <w:spacing w:val="-2"/>
        </w:rPr>
        <w:t xml:space="preserve"> is met een 6 beoordeeld (3 EC = 84 SBU)</w:t>
      </w:r>
    </w:p>
    <w:p w14:paraId="477ADE8C" w14:textId="77777777" w:rsidR="00591837" w:rsidRPr="00B96EF1" w:rsidRDefault="00591837" w:rsidP="00591837">
      <w:pPr>
        <w:rPr>
          <w:rFonts w:ascii="Constantia" w:hAnsi="Constantia" w:cs="Arial"/>
          <w:spacing w:val="-2"/>
        </w:rPr>
      </w:pPr>
    </w:p>
    <w:p w14:paraId="4FB87C7F" w14:textId="77777777" w:rsidR="00591837" w:rsidRDefault="00591837" w:rsidP="00591837">
      <w:pPr>
        <w:tabs>
          <w:tab w:val="left" w:pos="0"/>
          <w:tab w:val="left" w:pos="261"/>
          <w:tab w:val="left" w:pos="720"/>
        </w:tabs>
        <w:suppressAutoHyphens/>
        <w:ind w:right="261"/>
        <w:jc w:val="both"/>
        <w:rPr>
          <w:rFonts w:ascii="Constantia" w:hAnsi="Constantia" w:cs="Arial"/>
          <w:spacing w:val="-2"/>
          <w:u w:val="single"/>
        </w:rPr>
      </w:pPr>
    </w:p>
    <w:p w14:paraId="738CF398" w14:textId="77777777" w:rsidR="00591837" w:rsidRPr="00B96EF1" w:rsidRDefault="00591837" w:rsidP="00591837">
      <w:pPr>
        <w:tabs>
          <w:tab w:val="left" w:pos="0"/>
          <w:tab w:val="left" w:pos="261"/>
          <w:tab w:val="left" w:pos="720"/>
        </w:tabs>
        <w:suppressAutoHyphens/>
        <w:ind w:right="261"/>
        <w:jc w:val="both"/>
        <w:rPr>
          <w:rFonts w:ascii="Constantia" w:hAnsi="Constantia" w:cs="Arial"/>
          <w:spacing w:val="-2"/>
          <w:u w:val="single"/>
        </w:rPr>
      </w:pPr>
      <w:r w:rsidRPr="00B96EF1">
        <w:rPr>
          <w:rFonts w:ascii="Constantia" w:hAnsi="Constantia" w:cs="Arial"/>
          <w:spacing w:val="-2"/>
          <w:u w:val="single"/>
        </w:rPr>
        <w:t>Inhoud Toets:</w:t>
      </w:r>
    </w:p>
    <w:p w14:paraId="0169F7CC" w14:textId="77777777" w:rsidR="00591837" w:rsidRPr="00B96EF1" w:rsidRDefault="00591837" w:rsidP="00591837">
      <w:pPr>
        <w:ind w:firstLine="29"/>
        <w:rPr>
          <w:rFonts w:ascii="Constantia" w:hAnsi="Constantia" w:cs="Arial"/>
          <w:i/>
          <w:spacing w:val="-2"/>
          <w:u w:val="single"/>
        </w:rPr>
      </w:pPr>
      <w:r>
        <w:rPr>
          <w:rFonts w:ascii="Constantia" w:hAnsi="Constantia" w:cs="Arial"/>
          <w:i/>
          <w:spacing w:val="-2"/>
          <w:u w:val="single"/>
        </w:rPr>
        <w:t>OP6</w:t>
      </w:r>
    </w:p>
    <w:p w14:paraId="5953FE09" w14:textId="77777777" w:rsidR="006F5414" w:rsidRPr="00B96EF1" w:rsidRDefault="00591837" w:rsidP="006F5414">
      <w:pPr>
        <w:ind w:firstLine="29"/>
        <w:rPr>
          <w:rFonts w:ascii="Constantia" w:hAnsi="Constantia" w:cs="Arial"/>
          <w:spacing w:val="-2"/>
        </w:rPr>
      </w:pPr>
      <w:r w:rsidRPr="00B96EF1">
        <w:rPr>
          <w:rFonts w:ascii="Constantia" w:hAnsi="Constantia" w:cs="Arial"/>
          <w:spacing w:val="-2"/>
        </w:rPr>
        <w:t xml:space="preserve">Voor deze onderwijsperiode dien je een </w:t>
      </w:r>
      <w:r w:rsidRPr="00B96EF1">
        <w:rPr>
          <w:rFonts w:ascii="Constantia" w:hAnsi="Constantia" w:cs="Arial"/>
          <w:spacing w:val="-2"/>
          <w:u w:val="single"/>
        </w:rPr>
        <w:t>klein kwalitatief onderzoek</w:t>
      </w:r>
      <w:r w:rsidRPr="00B96EF1">
        <w:rPr>
          <w:rFonts w:ascii="Constantia" w:hAnsi="Constantia" w:cs="Arial"/>
          <w:spacing w:val="-2"/>
        </w:rPr>
        <w:t xml:space="preserve"> uit te voeren. Een deel van de producten die daarbij worden gemaakt moeten in de goede volgorde in een digitaal document met de naam ‘productoverzicht’ worden verzameld en worden ingediend. Iedere student maakt een eigen map met een aantal gemeenschappelijke en een aantal individuele elementen. De criteria voo</w:t>
      </w:r>
      <w:r>
        <w:rPr>
          <w:rFonts w:ascii="Constantia" w:hAnsi="Constantia" w:cs="Arial"/>
          <w:spacing w:val="-2"/>
        </w:rPr>
        <w:t xml:space="preserve">r dit productoverzicht staan in bijlage </w:t>
      </w:r>
      <w:r w:rsidRPr="00B96EF1">
        <w:rPr>
          <w:rFonts w:ascii="Constantia" w:hAnsi="Constantia" w:cs="Arial"/>
          <w:spacing w:val="-2"/>
        </w:rPr>
        <w:t>1 beschreven</w:t>
      </w:r>
      <w:r>
        <w:rPr>
          <w:rFonts w:ascii="Constantia" w:hAnsi="Constantia" w:cs="Arial"/>
          <w:spacing w:val="-2"/>
        </w:rPr>
        <w:t xml:space="preserve">. De docent geeft feedback. Het productoverzicht wordt als bijlage toegevoegd aan de toets van OP 7. </w:t>
      </w:r>
    </w:p>
    <w:p w14:paraId="06459091" w14:textId="77777777" w:rsidR="00591837" w:rsidRPr="00591837" w:rsidRDefault="00591837" w:rsidP="00591837">
      <w:pPr>
        <w:ind w:firstLine="29"/>
        <w:rPr>
          <w:rFonts w:ascii="Constantia" w:hAnsi="Constantia" w:cs="Arial"/>
        </w:rPr>
      </w:pPr>
    </w:p>
    <w:p w14:paraId="35C7BBD4" w14:textId="77777777" w:rsidR="00591837" w:rsidRPr="00B96EF1" w:rsidRDefault="00591837" w:rsidP="00591837">
      <w:pPr>
        <w:tabs>
          <w:tab w:val="left" w:pos="0"/>
          <w:tab w:val="left" w:pos="261"/>
          <w:tab w:val="left" w:pos="720"/>
        </w:tabs>
        <w:suppressAutoHyphens/>
        <w:jc w:val="both"/>
        <w:rPr>
          <w:rFonts w:ascii="Constantia" w:hAnsi="Constantia" w:cs="Arial"/>
          <w:i/>
          <w:spacing w:val="-2"/>
          <w:u w:val="single"/>
        </w:rPr>
      </w:pPr>
      <w:r>
        <w:rPr>
          <w:rFonts w:ascii="Constantia" w:hAnsi="Constantia" w:cs="Arial"/>
          <w:i/>
          <w:spacing w:val="-2"/>
          <w:u w:val="single"/>
        </w:rPr>
        <w:t>OP7</w:t>
      </w:r>
    </w:p>
    <w:p w14:paraId="4A7D93D9" w14:textId="77777777" w:rsidR="00591837" w:rsidRPr="00B96EF1" w:rsidRDefault="00591837" w:rsidP="00591837">
      <w:pPr>
        <w:tabs>
          <w:tab w:val="left" w:pos="0"/>
          <w:tab w:val="left" w:pos="261"/>
          <w:tab w:val="left" w:pos="720"/>
        </w:tabs>
        <w:suppressAutoHyphens/>
        <w:jc w:val="both"/>
        <w:rPr>
          <w:rFonts w:ascii="Constantia" w:hAnsi="Constantia" w:cs="Arial"/>
          <w:spacing w:val="-2"/>
        </w:rPr>
      </w:pPr>
      <w:r w:rsidRPr="00B96EF1">
        <w:rPr>
          <w:rFonts w:ascii="Constantia" w:hAnsi="Constantia" w:cs="Arial"/>
          <w:spacing w:val="-2"/>
        </w:rPr>
        <w:t xml:space="preserve">Voor deze onderwijsperiode dienen jullie een aan de hoofdvraag gerelateerde sub-vraag op te stellen, een meetinstrument(je) te ontwikkelen en daarmee een </w:t>
      </w:r>
      <w:r w:rsidRPr="00B96EF1">
        <w:rPr>
          <w:rFonts w:ascii="Constantia" w:hAnsi="Constantia" w:cs="Arial"/>
          <w:spacing w:val="-2"/>
          <w:u w:val="single"/>
        </w:rPr>
        <w:t>klein kwantitatief onderzoek uit te voeren</w:t>
      </w:r>
      <w:r w:rsidRPr="00B96EF1">
        <w:rPr>
          <w:rFonts w:ascii="Constantia" w:hAnsi="Constantia" w:cs="Arial"/>
          <w:spacing w:val="-2"/>
        </w:rPr>
        <w:t>. Over dit hele proces, tot en met de interpretatie van de resultaten, geeft iedere subgroep een presentatie. De toets wordt door de inhoudsdeskundige beoordeeld, maar overige subgroepen (de toehoorders) geven op basis v</w:t>
      </w:r>
      <w:r>
        <w:rPr>
          <w:rFonts w:ascii="Constantia" w:hAnsi="Constantia" w:cs="Arial"/>
          <w:spacing w:val="-2"/>
        </w:rPr>
        <w:t>an dezelfde criteria een advies-</w:t>
      </w:r>
      <w:r w:rsidRPr="00B96EF1">
        <w:rPr>
          <w:rFonts w:ascii="Constantia" w:hAnsi="Constantia" w:cs="Arial"/>
          <w:spacing w:val="-2"/>
        </w:rPr>
        <w:t xml:space="preserve">beoordeling. </w:t>
      </w:r>
    </w:p>
    <w:p w14:paraId="4E9DD1E2" w14:textId="77777777" w:rsidR="00591837" w:rsidRPr="00B96EF1" w:rsidRDefault="00591837" w:rsidP="00591837">
      <w:pPr>
        <w:tabs>
          <w:tab w:val="left" w:pos="0"/>
          <w:tab w:val="left" w:pos="261"/>
          <w:tab w:val="left" w:pos="720"/>
        </w:tabs>
        <w:suppressAutoHyphens/>
        <w:ind w:left="970"/>
        <w:jc w:val="both"/>
        <w:rPr>
          <w:rFonts w:ascii="Constantia" w:hAnsi="Constantia" w:cs="Arial"/>
          <w:spacing w:val="-2"/>
        </w:rPr>
      </w:pPr>
    </w:p>
    <w:p w14:paraId="1789B414" w14:textId="77777777" w:rsidR="00591837" w:rsidRPr="00B96EF1" w:rsidRDefault="00591837" w:rsidP="00591837">
      <w:pPr>
        <w:tabs>
          <w:tab w:val="left" w:pos="0"/>
          <w:tab w:val="left" w:pos="261"/>
          <w:tab w:val="left" w:pos="720"/>
        </w:tabs>
        <w:suppressAutoHyphens/>
        <w:rPr>
          <w:rFonts w:ascii="Constantia" w:hAnsi="Constantia"/>
        </w:rPr>
      </w:pPr>
      <w:r w:rsidRPr="00B96EF1">
        <w:rPr>
          <w:rFonts w:ascii="Constantia" w:hAnsi="Constantia" w:cs="Arial"/>
          <w:spacing w:val="-2"/>
        </w:rPr>
        <w:t>LET OP: Een van de criteria is dat de toetsen (‘productoverzicht’ en de presentatie) een literatuurlijst(je) bevatten volgens de APA-richtlijnen. Deze zijn te vinden o</w:t>
      </w:r>
      <w:r w:rsidRPr="00B96EF1">
        <w:rPr>
          <w:rFonts w:ascii="Constantia" w:hAnsi="Constantia"/>
        </w:rPr>
        <w:t xml:space="preserve">p de site van de Bibliotheek (onder informatievaardigheden). </w:t>
      </w:r>
    </w:p>
    <w:p w14:paraId="18CE291A" w14:textId="77777777" w:rsidR="00591837" w:rsidRPr="00B96EF1" w:rsidRDefault="00591837" w:rsidP="00591837">
      <w:pPr>
        <w:pStyle w:val="Plattetekst3"/>
        <w:spacing w:after="0"/>
        <w:ind w:left="709"/>
        <w:rPr>
          <w:rFonts w:ascii="Constantia" w:hAnsi="Constantia"/>
          <w:b/>
          <w:sz w:val="20"/>
          <w:szCs w:val="20"/>
        </w:rPr>
      </w:pPr>
    </w:p>
    <w:p w14:paraId="380B8903" w14:textId="77777777" w:rsidR="00591837" w:rsidRPr="00B96EF1" w:rsidRDefault="00591837" w:rsidP="00591837">
      <w:pPr>
        <w:rPr>
          <w:rFonts w:ascii="Constantia" w:hAnsi="Constantia" w:cs="Arial"/>
          <w:u w:val="single"/>
        </w:rPr>
      </w:pPr>
      <w:r w:rsidRPr="00B96EF1">
        <w:rPr>
          <w:rFonts w:ascii="Constantia" w:hAnsi="Constantia" w:cs="Arial"/>
          <w:u w:val="single"/>
        </w:rPr>
        <w:t>Herkansing</w:t>
      </w:r>
    </w:p>
    <w:p w14:paraId="2D940544" w14:textId="77777777" w:rsidR="00591837" w:rsidRPr="00B96EF1" w:rsidRDefault="00591837" w:rsidP="00591837">
      <w:pPr>
        <w:tabs>
          <w:tab w:val="left" w:pos="993"/>
        </w:tabs>
        <w:rPr>
          <w:rFonts w:ascii="Constantia" w:hAnsi="Constantia" w:cs="Arial"/>
        </w:rPr>
      </w:pPr>
      <w:r w:rsidRPr="00B96EF1">
        <w:rPr>
          <w:rFonts w:ascii="Constantia" w:hAnsi="Constantia" w:cs="Arial"/>
        </w:rPr>
        <w:t>Bij een ‘niet voldaan’ eindbeoordeling dient herkanst te worden vol</w:t>
      </w:r>
      <w:r w:rsidRPr="00B96EF1">
        <w:rPr>
          <w:rFonts w:ascii="Constantia" w:hAnsi="Constantia" w:cs="Arial"/>
        </w:rPr>
        <w:softHyphen/>
        <w:t>gens de geldende herkan</w:t>
      </w:r>
      <w:r w:rsidRPr="00B96EF1">
        <w:rPr>
          <w:rFonts w:ascii="Constantia" w:hAnsi="Constantia" w:cs="Arial"/>
        </w:rPr>
        <w:softHyphen/>
        <w:t>singsregeling (OER). Dat wil zeggen dat in de eerste herkansingsweek (week 5 van de eerstvolgende OP) de mogelijkheid geboden wordt om de toets</w:t>
      </w:r>
      <w:r w:rsidRPr="00B96EF1">
        <w:rPr>
          <w:rFonts w:ascii="Constantia" w:hAnsi="Constantia" w:cs="Arial"/>
        </w:rPr>
        <w:softHyphen/>
        <w:t xml:space="preserve"> te herkansen.</w:t>
      </w:r>
    </w:p>
    <w:p w14:paraId="229ADEFE" w14:textId="77777777" w:rsidR="00591837" w:rsidRPr="00113D79" w:rsidRDefault="00591837" w:rsidP="00591837">
      <w:pPr>
        <w:pStyle w:val="Kop2"/>
      </w:pPr>
    </w:p>
    <w:p w14:paraId="2A696F38" w14:textId="77777777" w:rsidR="00591837" w:rsidRPr="00113D79" w:rsidRDefault="00591837" w:rsidP="00591837">
      <w:pPr>
        <w:pStyle w:val="Kop2"/>
      </w:pPr>
      <w:bookmarkStart w:id="14" w:name="_Toc8907711"/>
      <w:r w:rsidRPr="00113D79">
        <w:t>Werkwijze</w:t>
      </w:r>
      <w:bookmarkEnd w:id="14"/>
    </w:p>
    <w:p w14:paraId="29DC92FC" w14:textId="77777777" w:rsidR="00591837" w:rsidRDefault="00591837" w:rsidP="00591837">
      <w:pPr>
        <w:rPr>
          <w:rFonts w:ascii="Constantia" w:hAnsi="Constantia"/>
        </w:rPr>
      </w:pPr>
    </w:p>
    <w:p w14:paraId="0DFF86A5" w14:textId="77777777" w:rsidR="00591837" w:rsidRPr="00B96EF1" w:rsidRDefault="00591837" w:rsidP="00591837">
      <w:pPr>
        <w:rPr>
          <w:rFonts w:ascii="Constantia" w:hAnsi="Constantia"/>
        </w:rPr>
      </w:pPr>
      <w:r>
        <w:rPr>
          <w:rFonts w:ascii="Constantia" w:hAnsi="Constantia"/>
        </w:rPr>
        <w:t>In deze leerlijn</w:t>
      </w:r>
      <w:r w:rsidRPr="00B96EF1">
        <w:rPr>
          <w:rFonts w:ascii="Constantia" w:hAnsi="Constantia"/>
        </w:rPr>
        <w:t xml:space="preserve"> ga je </w:t>
      </w:r>
      <w:proofErr w:type="spellStart"/>
      <w:r>
        <w:rPr>
          <w:rFonts w:ascii="Constantia" w:hAnsi="Constantia"/>
        </w:rPr>
        <w:t>vak</w:t>
      </w:r>
      <w:r w:rsidRPr="00B96EF1">
        <w:rPr>
          <w:rFonts w:ascii="Constantia" w:hAnsi="Constantia"/>
        </w:rPr>
        <w:t>therapeutische</w:t>
      </w:r>
      <w:proofErr w:type="spellEnd"/>
      <w:r w:rsidRPr="00B96EF1">
        <w:rPr>
          <w:rFonts w:ascii="Constantia" w:hAnsi="Constantia"/>
        </w:rPr>
        <w:t xml:space="preserve"> interventies onderzoeken en daarmee antwoord proberen te vinden op de onderzoeksvraag: </w:t>
      </w:r>
      <w:r>
        <w:rPr>
          <w:rFonts w:ascii="Constantia" w:hAnsi="Constantia"/>
        </w:rPr>
        <w:t>“</w:t>
      </w:r>
      <w:r w:rsidRPr="0044387B">
        <w:rPr>
          <w:rFonts w:ascii="Constantia" w:hAnsi="Constantia"/>
          <w:i/>
          <w:iCs/>
        </w:rPr>
        <w:t>Op</w:t>
      </w:r>
      <w:r>
        <w:rPr>
          <w:rFonts w:ascii="Constantia" w:hAnsi="Constantia"/>
        </w:rPr>
        <w:t xml:space="preserve"> </w:t>
      </w:r>
      <w:r w:rsidRPr="0044387B">
        <w:rPr>
          <w:rFonts w:ascii="Constantia" w:hAnsi="Constantia"/>
          <w:i/>
          <w:iCs/>
        </w:rPr>
        <w:t xml:space="preserve">welke wijze en met welke frequentie of duur (of andere maat), is een bepaald kunstzinnig element, te weten ‘vorm’, te herkennen binnen  </w:t>
      </w:r>
      <w:proofErr w:type="spellStart"/>
      <w:r>
        <w:rPr>
          <w:rFonts w:ascii="Constantia" w:hAnsi="Constantia"/>
          <w:i/>
          <w:iCs/>
        </w:rPr>
        <w:t>vak</w:t>
      </w:r>
      <w:r w:rsidRPr="0044387B">
        <w:rPr>
          <w:rFonts w:ascii="Constantia" w:hAnsi="Constantia"/>
          <w:i/>
          <w:iCs/>
        </w:rPr>
        <w:t>the</w:t>
      </w:r>
      <w:r w:rsidRPr="00DC0919">
        <w:rPr>
          <w:rFonts w:ascii="Constantia" w:hAnsi="Constantia"/>
          <w:i/>
          <w:iCs/>
        </w:rPr>
        <w:t>rapeutische</w:t>
      </w:r>
      <w:proofErr w:type="spellEnd"/>
      <w:r w:rsidRPr="00DC0919">
        <w:rPr>
          <w:rFonts w:ascii="Constantia" w:hAnsi="Constantia"/>
          <w:i/>
          <w:iCs/>
        </w:rPr>
        <w:t xml:space="preserve"> werkvorm</w:t>
      </w:r>
      <w:r>
        <w:rPr>
          <w:rFonts w:ascii="Constantia" w:hAnsi="Constantia"/>
        </w:rPr>
        <w:t>?”</w:t>
      </w:r>
    </w:p>
    <w:p w14:paraId="1EDD2B28" w14:textId="77777777" w:rsidR="00591837" w:rsidRDefault="00591837" w:rsidP="00591837">
      <w:pPr>
        <w:rPr>
          <w:rFonts w:ascii="Constantia" w:hAnsi="Constantia"/>
        </w:rPr>
      </w:pPr>
      <w:r>
        <w:rPr>
          <w:rFonts w:ascii="Constantia" w:hAnsi="Constantia"/>
        </w:rPr>
        <w:t>In C1.6</w:t>
      </w:r>
      <w:r w:rsidRPr="00B96EF1">
        <w:rPr>
          <w:rFonts w:ascii="Constantia" w:hAnsi="Constantia"/>
        </w:rPr>
        <w:t xml:space="preserve"> ga je het eerste deel van deze vraag onderzoeken: </w:t>
      </w:r>
      <w:r w:rsidRPr="008C3741">
        <w:rPr>
          <w:rFonts w:ascii="Constantia" w:hAnsi="Constantia"/>
          <w:i/>
        </w:rPr>
        <w:t>“Op welke wijze is ‘vorm’ te herkennen binnen een creatief therapeutische werkvorm?</w:t>
      </w:r>
      <w:r w:rsidRPr="00B96EF1">
        <w:rPr>
          <w:rFonts w:ascii="Constantia" w:hAnsi="Constantia"/>
        </w:rPr>
        <w:t xml:space="preserve"> </w:t>
      </w:r>
    </w:p>
    <w:p w14:paraId="25CD4E63" w14:textId="77777777" w:rsidR="00591837" w:rsidRPr="00B96EF1" w:rsidRDefault="00591837" w:rsidP="00591837">
      <w:pPr>
        <w:rPr>
          <w:rFonts w:ascii="Constantia" w:hAnsi="Constantia"/>
        </w:rPr>
      </w:pPr>
      <w:r w:rsidRPr="00B96EF1">
        <w:rPr>
          <w:rFonts w:ascii="Constantia" w:hAnsi="Constantia"/>
        </w:rPr>
        <w:t>‘Vorm’ houdt voor ieder medium iets anders in: bij dans, muziek en drama kun je denken aan hoe en wanneer een stuk of een improvisatie begint en eindigt en hoe het zich daartussen in ontwikkeld. Bij drama kun je ook denken aan hoe hoge status en lage status verdeel</w:t>
      </w:r>
      <w:r>
        <w:rPr>
          <w:rFonts w:ascii="Constantia" w:hAnsi="Constantia"/>
        </w:rPr>
        <w:t>d</w:t>
      </w:r>
      <w:r w:rsidRPr="00B96EF1">
        <w:rPr>
          <w:rFonts w:ascii="Constantia" w:hAnsi="Constantia"/>
        </w:rPr>
        <w:t xml:space="preserve"> is en/of zich afwisselt. Bij muziek kun je te maken hebben met een vaste liedvorm, maar ook met een thema dat in een improvisatie door ontwikkeld wordt. Bij dans kun je te maken hebben met een choreografie of met e</w:t>
      </w:r>
      <w:r>
        <w:rPr>
          <w:rFonts w:ascii="Constantia" w:hAnsi="Constantia"/>
        </w:rPr>
        <w:t>en improvisatie waarin</w:t>
      </w:r>
      <w:r w:rsidRPr="00B96EF1">
        <w:rPr>
          <w:rFonts w:ascii="Constantia" w:hAnsi="Constantia"/>
        </w:rPr>
        <w:t xml:space="preserve"> vaste stukjes choreografie zitten. Bij beeldend denk je bij vorm bijvoorbeeld aan ronde, metrische of grillige vormen, twee</w:t>
      </w:r>
      <w:r>
        <w:rPr>
          <w:rFonts w:ascii="Constantia" w:hAnsi="Constantia"/>
        </w:rPr>
        <w:t xml:space="preserve">- of </w:t>
      </w:r>
      <w:proofErr w:type="spellStart"/>
      <w:r>
        <w:rPr>
          <w:rFonts w:ascii="Constantia" w:hAnsi="Constantia"/>
        </w:rPr>
        <w:t>drie-</w:t>
      </w:r>
      <w:r w:rsidRPr="00B96EF1">
        <w:rPr>
          <w:rFonts w:ascii="Constantia" w:hAnsi="Constantia"/>
        </w:rPr>
        <w:t>dimensionaal</w:t>
      </w:r>
      <w:proofErr w:type="spellEnd"/>
      <w:r w:rsidRPr="00B96EF1">
        <w:rPr>
          <w:rFonts w:ascii="Constantia" w:hAnsi="Constantia"/>
        </w:rPr>
        <w:t>. Dit zijn maar een paar voorbeelden. Om wat meer grip te krijgen op wat ‘vorm’ in je medium zoal kan zijn, ga je eerst literatuur bestuderen die per medium wordt aangeboden (</w:t>
      </w:r>
      <w:r w:rsidRPr="0044387B">
        <w:rPr>
          <w:rFonts w:ascii="Constantia" w:hAnsi="Constantia"/>
          <w:i/>
          <w:iCs/>
        </w:rPr>
        <w:t>probleemverkenning</w:t>
      </w:r>
      <w:r w:rsidRPr="00B96EF1">
        <w:rPr>
          <w:rFonts w:ascii="Constantia" w:hAnsi="Constantia"/>
        </w:rPr>
        <w:t>). Daarna ga je in mixed medium groepjes van min. 3 en max. 4 studenten in ieders medium werkvormen uitvoeren. Dit leg je op video vast (</w:t>
      </w:r>
      <w:r w:rsidRPr="0044387B">
        <w:rPr>
          <w:rFonts w:ascii="Constantia" w:hAnsi="Constantia"/>
          <w:i/>
          <w:iCs/>
        </w:rPr>
        <w:t>dataverzameling</w:t>
      </w:r>
      <w:r w:rsidRPr="00B96EF1">
        <w:rPr>
          <w:rFonts w:ascii="Constantia" w:hAnsi="Constantia"/>
        </w:rPr>
        <w:t>). Daarna maak je van deze data een transcriptie die je vervolgens gaat analyseren (</w:t>
      </w:r>
      <w:r w:rsidRPr="0044387B">
        <w:rPr>
          <w:rFonts w:ascii="Constantia" w:hAnsi="Constantia"/>
          <w:i/>
          <w:iCs/>
        </w:rPr>
        <w:t>data</w:t>
      </w:r>
      <w:r w:rsidRPr="00DC0919">
        <w:rPr>
          <w:rFonts w:ascii="Constantia" w:hAnsi="Constantia"/>
          <w:i/>
          <w:iCs/>
        </w:rPr>
        <w:t>-analyse</w:t>
      </w:r>
      <w:r w:rsidRPr="00B96EF1">
        <w:rPr>
          <w:rFonts w:ascii="Constantia" w:hAnsi="Constantia"/>
        </w:rPr>
        <w:t>). Dat doe je op kwalitatieve wijze. Uiteindelijk ga je je transcriptie analyseren (</w:t>
      </w:r>
      <w:r w:rsidRPr="0044387B">
        <w:rPr>
          <w:rFonts w:ascii="Constantia" w:hAnsi="Constantia"/>
          <w:i/>
          <w:iCs/>
        </w:rPr>
        <w:t>data-analyse</w:t>
      </w:r>
      <w:r w:rsidRPr="00B96EF1">
        <w:rPr>
          <w:rFonts w:ascii="Constantia" w:hAnsi="Constantia"/>
        </w:rPr>
        <w:t>) wat leidt tot een codeboom en een korte beschrijving van samenhangende begrippen (</w:t>
      </w:r>
      <w:r w:rsidRPr="0044387B">
        <w:rPr>
          <w:rFonts w:ascii="Constantia" w:hAnsi="Constantia"/>
          <w:i/>
          <w:iCs/>
        </w:rPr>
        <w:t>resultaten</w:t>
      </w:r>
      <w:r w:rsidRPr="00B96EF1">
        <w:rPr>
          <w:rFonts w:ascii="Constantia" w:hAnsi="Constantia"/>
        </w:rPr>
        <w:t>).</w:t>
      </w:r>
    </w:p>
    <w:p w14:paraId="5044EFED" w14:textId="77777777" w:rsidR="00591837" w:rsidRPr="00B96EF1" w:rsidRDefault="00591837" w:rsidP="00591837">
      <w:pPr>
        <w:rPr>
          <w:rFonts w:ascii="Constantia" w:hAnsi="Constantia"/>
        </w:rPr>
      </w:pPr>
      <w:r>
        <w:rPr>
          <w:rFonts w:ascii="Constantia" w:hAnsi="Constantia"/>
        </w:rPr>
        <w:t>In C1.7</w:t>
      </w:r>
      <w:r w:rsidRPr="00B96EF1">
        <w:rPr>
          <w:rFonts w:ascii="Constantia" w:hAnsi="Constantia"/>
        </w:rPr>
        <w:t xml:space="preserve"> ga je antwoord proberen te vinden op het deel van de vraag dat een kwantitatieve benadering verlangt: je gaat vorm elementen in je medium meten (de frequentie waarmee ze </w:t>
      </w:r>
      <w:r w:rsidRPr="00B96EF1">
        <w:rPr>
          <w:rFonts w:ascii="Constantia" w:hAnsi="Constantia"/>
        </w:rPr>
        <w:lastRenderedPageBreak/>
        <w:t xml:space="preserve">voorkomen, de duur ervan, de grootte er van etc.) Daartoe moet je eerst een sub-vraag formuleren die betrekking heeft op die vormelementen die je binnen je subgroep wilt gaan onderzoeken. Dit doe je allemaal in nieuwe </w:t>
      </w:r>
      <w:proofErr w:type="spellStart"/>
      <w:r w:rsidRPr="00B96EF1">
        <w:rPr>
          <w:rFonts w:ascii="Constantia" w:hAnsi="Constantia"/>
        </w:rPr>
        <w:t>subgroepjes</w:t>
      </w:r>
      <w:proofErr w:type="spellEnd"/>
      <w:r w:rsidRPr="00B96EF1">
        <w:rPr>
          <w:rFonts w:ascii="Constantia" w:hAnsi="Constantia"/>
        </w:rPr>
        <w:t xml:space="preserve"> van (min. 3 max. 4) studenten van je eigen medium en je maakt daarbij gebruik van de videodata die je al verzameld hebt. Eerst maak je samen een meetinstrumentje en daarmee ga je video’s scoren. De scores verwerken we in het dataverwerkingsprogramma SPSS en dan gaan we de resultaten berekenen.</w:t>
      </w:r>
    </w:p>
    <w:p w14:paraId="7FB52744" w14:textId="77777777" w:rsidR="00591837" w:rsidRPr="00B96EF1" w:rsidRDefault="00591837" w:rsidP="00591837">
      <w:pPr>
        <w:ind w:left="709"/>
        <w:rPr>
          <w:rFonts w:ascii="Constantia" w:hAnsi="Constantia"/>
        </w:rPr>
      </w:pPr>
    </w:p>
    <w:p w14:paraId="63B0698A" w14:textId="77777777" w:rsidR="00591837" w:rsidRPr="00B96EF1" w:rsidRDefault="00591837" w:rsidP="00591837">
      <w:pPr>
        <w:rPr>
          <w:rFonts w:ascii="Constantia" w:hAnsi="Constantia"/>
        </w:rPr>
      </w:pPr>
      <w:r w:rsidRPr="00B96EF1">
        <w:rPr>
          <w:rFonts w:ascii="Constantia" w:hAnsi="Constantia"/>
        </w:rPr>
        <w:t>Er zijn taken die je individueel doet, maar er zijn ook taken die je in je subgroep doet (o.a. het aanbieden en uitvoeren van de werkvormen). Daarvoor moet je een planning maken</w:t>
      </w:r>
      <w:r>
        <w:rPr>
          <w:rFonts w:ascii="Constantia" w:hAnsi="Constantia"/>
        </w:rPr>
        <w:t>.</w:t>
      </w:r>
    </w:p>
    <w:p w14:paraId="01CDCD7F" w14:textId="77777777" w:rsidR="00591837" w:rsidRPr="00B96EF1" w:rsidRDefault="00591837" w:rsidP="00591837">
      <w:pPr>
        <w:rPr>
          <w:rFonts w:ascii="Constantia" w:hAnsi="Constantia"/>
        </w:rPr>
      </w:pPr>
      <w:r w:rsidRPr="00B96EF1">
        <w:rPr>
          <w:rFonts w:ascii="Constantia" w:hAnsi="Constantia"/>
        </w:rPr>
        <w:t xml:space="preserve">Een planning maken is een belangrijke </w:t>
      </w:r>
      <w:r>
        <w:rPr>
          <w:rFonts w:ascii="Constantia" w:hAnsi="Constantia"/>
        </w:rPr>
        <w:t>taak aan het begin van de leerlijn</w:t>
      </w:r>
      <w:r w:rsidRPr="00B96EF1">
        <w:rPr>
          <w:rFonts w:ascii="Constantia" w:hAnsi="Constantia"/>
        </w:rPr>
        <w:t>. Je maakt een planning wie, wanneer en waar zijn werkvorm aanbiedt, zodat alle personen tij</w:t>
      </w:r>
      <w:r>
        <w:rPr>
          <w:rFonts w:ascii="Constantia" w:hAnsi="Constantia"/>
        </w:rPr>
        <w:t>dig goed geïnformeerd zijn</w:t>
      </w:r>
      <w:r w:rsidRPr="00B96EF1">
        <w:rPr>
          <w:rFonts w:ascii="Constantia" w:hAnsi="Constantia"/>
        </w:rPr>
        <w:t xml:space="preserve">. Je zult merken dat je nog niet alles kunt overzien en zult dus waarschijnlijk je planning gaandeweg wat </w:t>
      </w:r>
      <w:r>
        <w:rPr>
          <w:rFonts w:ascii="Constantia" w:hAnsi="Constantia"/>
        </w:rPr>
        <w:t xml:space="preserve">zult </w:t>
      </w:r>
      <w:r w:rsidRPr="00B96EF1">
        <w:rPr>
          <w:rFonts w:ascii="Constantia" w:hAnsi="Constantia"/>
        </w:rPr>
        <w:t>bijst</w:t>
      </w:r>
      <w:r>
        <w:rPr>
          <w:rFonts w:ascii="Constantia" w:hAnsi="Constantia"/>
        </w:rPr>
        <w:t>ellen. Maar vanaf het begin</w:t>
      </w:r>
      <w:r w:rsidRPr="00B96EF1">
        <w:rPr>
          <w:rFonts w:ascii="Constantia" w:hAnsi="Constantia"/>
        </w:rPr>
        <w:t xml:space="preserve"> helpt de planning j</w:t>
      </w:r>
      <w:r>
        <w:rPr>
          <w:rFonts w:ascii="Constantia" w:hAnsi="Constantia"/>
        </w:rPr>
        <w:t>e om het doorlopen van de leerlijn</w:t>
      </w:r>
      <w:r w:rsidRPr="00B96EF1">
        <w:rPr>
          <w:rFonts w:ascii="Constantia" w:hAnsi="Constantia"/>
        </w:rPr>
        <w:t xml:space="preserve"> realistisch te houden en gelijkelijk te verdelen over de weken waardoor stress op het eind zoveel moge</w:t>
      </w:r>
      <w:r>
        <w:rPr>
          <w:rFonts w:ascii="Constantia" w:hAnsi="Constantia"/>
        </w:rPr>
        <w:t>lijk wordt voorkomen. De planning</w:t>
      </w:r>
      <w:r w:rsidRPr="00B96EF1">
        <w:rPr>
          <w:rFonts w:ascii="Constantia" w:hAnsi="Constantia"/>
        </w:rPr>
        <w:t xml:space="preserve"> is een onderdeel van de toets </w:t>
      </w:r>
      <w:r w:rsidRPr="00341E29">
        <w:rPr>
          <w:rFonts w:ascii="Constantia" w:hAnsi="Constantia"/>
        </w:rPr>
        <w:t>(zie bijlage)</w:t>
      </w:r>
      <w:r>
        <w:rPr>
          <w:rFonts w:ascii="Constantia" w:hAnsi="Constantia"/>
        </w:rPr>
        <w:t>.</w:t>
      </w:r>
    </w:p>
    <w:p w14:paraId="4F512600" w14:textId="77777777" w:rsidR="00591837" w:rsidRPr="00B96EF1" w:rsidRDefault="00591837" w:rsidP="00591837">
      <w:pPr>
        <w:ind w:left="709"/>
        <w:rPr>
          <w:rFonts w:ascii="Constantia" w:hAnsi="Constantia"/>
        </w:rPr>
      </w:pPr>
      <w:r w:rsidRPr="00B96EF1">
        <w:rPr>
          <w:rFonts w:ascii="Constantia" w:hAnsi="Constantia"/>
          <w:sz w:val="16"/>
          <w:szCs w:val="16"/>
        </w:rPr>
        <w:t xml:space="preserve"> </w:t>
      </w:r>
    </w:p>
    <w:p w14:paraId="772BB5ED" w14:textId="77777777" w:rsidR="00591837" w:rsidRPr="00B96EF1" w:rsidRDefault="00591837" w:rsidP="00591837">
      <w:pPr>
        <w:rPr>
          <w:rFonts w:ascii="Constantia" w:hAnsi="Constantia"/>
          <w:u w:val="single"/>
        </w:rPr>
      </w:pPr>
      <w:r w:rsidRPr="00B96EF1">
        <w:rPr>
          <w:rFonts w:ascii="Constantia" w:hAnsi="Constantia"/>
          <w:u w:val="single"/>
        </w:rPr>
        <w:t>Ondersteuning:</w:t>
      </w:r>
    </w:p>
    <w:p w14:paraId="62EF3377" w14:textId="77777777" w:rsidR="00591837" w:rsidRPr="00B96EF1" w:rsidRDefault="00591837" w:rsidP="00591837">
      <w:pPr>
        <w:rPr>
          <w:rFonts w:ascii="Constantia" w:hAnsi="Constantia"/>
        </w:rPr>
      </w:pPr>
      <w:r w:rsidRPr="00B96EF1">
        <w:rPr>
          <w:rFonts w:ascii="Constantia" w:hAnsi="Constantia"/>
        </w:rPr>
        <w:t xml:space="preserve">Een hulpmiddel in deze </w:t>
      </w:r>
      <w:r>
        <w:rPr>
          <w:rFonts w:ascii="Constantia" w:hAnsi="Constantia"/>
        </w:rPr>
        <w:t>leerlijn</w:t>
      </w:r>
      <w:r w:rsidRPr="00B96EF1">
        <w:rPr>
          <w:rFonts w:ascii="Constantia" w:hAnsi="Constantia"/>
        </w:rPr>
        <w:t xml:space="preserve"> is</w:t>
      </w:r>
      <w:r>
        <w:rPr>
          <w:rFonts w:ascii="Constantia" w:hAnsi="Constantia"/>
        </w:rPr>
        <w:t xml:space="preserve"> </w:t>
      </w:r>
      <w:proofErr w:type="spellStart"/>
      <w:r>
        <w:rPr>
          <w:rFonts w:ascii="Constantia" w:hAnsi="Constantia"/>
        </w:rPr>
        <w:t>Moodle</w:t>
      </w:r>
      <w:proofErr w:type="spellEnd"/>
      <w:r w:rsidRPr="00B96EF1">
        <w:rPr>
          <w:rFonts w:ascii="Constantia" w:hAnsi="Constantia"/>
        </w:rPr>
        <w:t xml:space="preserve">. </w:t>
      </w:r>
      <w:r>
        <w:rPr>
          <w:rFonts w:ascii="Constantia" w:hAnsi="Constantia"/>
        </w:rPr>
        <w:t>Hierop</w:t>
      </w:r>
      <w:r w:rsidRPr="00B96EF1">
        <w:rPr>
          <w:rFonts w:ascii="Constantia" w:hAnsi="Constantia"/>
        </w:rPr>
        <w:t xml:space="preserve"> staat </w:t>
      </w:r>
      <w:r>
        <w:rPr>
          <w:rFonts w:ascii="Constantia" w:hAnsi="Constantia"/>
        </w:rPr>
        <w:t xml:space="preserve">natuurlijk </w:t>
      </w:r>
      <w:r w:rsidRPr="00B96EF1">
        <w:rPr>
          <w:rFonts w:ascii="Constantia" w:hAnsi="Constantia"/>
        </w:rPr>
        <w:t>de modulehandleiding. Nieuw is dat je gebruik gaat ma</w:t>
      </w:r>
      <w:r>
        <w:rPr>
          <w:rFonts w:ascii="Constantia" w:hAnsi="Constantia"/>
        </w:rPr>
        <w:t xml:space="preserve">ken van de discussieruimte in </w:t>
      </w:r>
      <w:proofErr w:type="spellStart"/>
      <w:r>
        <w:rPr>
          <w:rFonts w:ascii="Constantia" w:hAnsi="Constantia"/>
        </w:rPr>
        <w:t>Moodle</w:t>
      </w:r>
      <w:proofErr w:type="spellEnd"/>
      <w:r w:rsidRPr="00B96EF1">
        <w:rPr>
          <w:rFonts w:ascii="Constantia" w:hAnsi="Constantia"/>
        </w:rPr>
        <w:t xml:space="preserve">. Hierop gaat iedereen zijn/haar tussentijdse producten plaatsen en ga je (binnen je subgroep) op elkaars producten feedback geven. Dit vormt grotendeels de inhoud van de </w:t>
      </w:r>
      <w:proofErr w:type="spellStart"/>
      <w:r w:rsidRPr="00B96EF1">
        <w:rPr>
          <w:rFonts w:ascii="Constantia" w:hAnsi="Constantia"/>
        </w:rPr>
        <w:t>OT’s</w:t>
      </w:r>
      <w:proofErr w:type="spellEnd"/>
      <w:r w:rsidRPr="00B96EF1">
        <w:rPr>
          <w:rFonts w:ascii="Constantia" w:hAnsi="Constantia"/>
        </w:rPr>
        <w:t xml:space="preserve">. </w:t>
      </w:r>
    </w:p>
    <w:p w14:paraId="0D964B81" w14:textId="77777777" w:rsidR="00591837" w:rsidRPr="00B96EF1" w:rsidRDefault="00591837" w:rsidP="00591837">
      <w:pPr>
        <w:rPr>
          <w:rFonts w:ascii="Constantia" w:hAnsi="Constantia"/>
        </w:rPr>
      </w:pPr>
      <w:r w:rsidRPr="00B96EF1">
        <w:rPr>
          <w:rFonts w:ascii="Constantia" w:hAnsi="Constantia"/>
        </w:rPr>
        <w:t xml:space="preserve">De volgende producten dien je te gaan posten gedurende de module: planning, kwalitatieve analyses, kwantitatieve onderzoeksvraag, kwantitatieve data en analyses (volgens SPSS), de Power Point of </w:t>
      </w:r>
      <w:proofErr w:type="spellStart"/>
      <w:r w:rsidRPr="00B96EF1">
        <w:rPr>
          <w:rFonts w:ascii="Constantia" w:hAnsi="Constantia"/>
        </w:rPr>
        <w:t>Prezi</w:t>
      </w:r>
      <w:proofErr w:type="spellEnd"/>
      <w:r w:rsidRPr="00B96EF1">
        <w:rPr>
          <w:rFonts w:ascii="Constantia" w:hAnsi="Constantia"/>
        </w:rPr>
        <w:t xml:space="preserve"> die je subgroep gebruikt voor de presentatie. Ook vragen kun je stellen in de discussieruimte, zodat je medestudenten deze kunnen (proberen te) beantwoorden. Als de vraag niet voldoende verduidelijkt wordt</w:t>
      </w:r>
      <w:r>
        <w:rPr>
          <w:rFonts w:ascii="Constantia" w:hAnsi="Constantia"/>
        </w:rPr>
        <w:t>,</w:t>
      </w:r>
      <w:r w:rsidRPr="00B96EF1">
        <w:rPr>
          <w:rFonts w:ascii="Constantia" w:hAnsi="Constantia"/>
        </w:rPr>
        <w:t xml:space="preserve"> kan deze alsnog gesteld worden aan de inhoudsdeskundige of tutor (o.a. in een HC).</w:t>
      </w:r>
    </w:p>
    <w:p w14:paraId="59DB3D39" w14:textId="77777777" w:rsidR="00591837" w:rsidRPr="00B96EF1" w:rsidRDefault="00591837" w:rsidP="00591837">
      <w:pPr>
        <w:rPr>
          <w:rFonts w:ascii="Constantia" w:hAnsi="Constantia"/>
        </w:rPr>
      </w:pPr>
      <w:r w:rsidRPr="00B96EF1">
        <w:rPr>
          <w:rFonts w:ascii="Constantia" w:hAnsi="Constantia"/>
        </w:rPr>
        <w:t xml:space="preserve">Zorg dat je per subgroep een herkenbare discussielijn aanmaakt een geef deze een naam die je goed kunt herleiden (b.v. alle afgekorte namen van je subgroep). </w:t>
      </w:r>
    </w:p>
    <w:p w14:paraId="4AC897BC" w14:textId="77777777" w:rsidR="00591837" w:rsidRPr="00B96EF1" w:rsidRDefault="00591837" w:rsidP="00591837">
      <w:pPr>
        <w:rPr>
          <w:rFonts w:ascii="Constantia" w:hAnsi="Constantia"/>
        </w:rPr>
      </w:pPr>
      <w:r w:rsidRPr="00B96EF1">
        <w:rPr>
          <w:rFonts w:ascii="Constantia" w:hAnsi="Constantia"/>
        </w:rPr>
        <w:t>De inhoudsdeskundige en tutor houden zijdelings de voortgang van de verschill</w:t>
      </w:r>
      <w:r>
        <w:rPr>
          <w:rFonts w:ascii="Constantia" w:hAnsi="Constantia"/>
        </w:rPr>
        <w:t xml:space="preserve">ende groepjes in de gaten via </w:t>
      </w:r>
      <w:proofErr w:type="spellStart"/>
      <w:r>
        <w:rPr>
          <w:rFonts w:ascii="Constantia" w:hAnsi="Constantia"/>
        </w:rPr>
        <w:t>Moodle</w:t>
      </w:r>
      <w:proofErr w:type="spellEnd"/>
      <w:r w:rsidRPr="00B96EF1">
        <w:rPr>
          <w:rFonts w:ascii="Constantia" w:hAnsi="Constantia"/>
        </w:rPr>
        <w:t>.</w:t>
      </w:r>
    </w:p>
    <w:p w14:paraId="0C71F3F2" w14:textId="77777777" w:rsidR="00591837" w:rsidRPr="00B96EF1" w:rsidRDefault="00591837" w:rsidP="00591837">
      <w:pPr>
        <w:rPr>
          <w:rFonts w:ascii="Constantia" w:hAnsi="Constantia"/>
        </w:rPr>
      </w:pPr>
      <w:r w:rsidRPr="00B96EF1">
        <w:rPr>
          <w:rFonts w:ascii="Constantia" w:hAnsi="Constantia"/>
        </w:rPr>
        <w:t>Het voordeel van deze manier van werken is dat iedereen inzicht heeft in elkaars producten (je kunt ook de producten van andere subgroepen inzien) zodat je met en van elkaar kunt leren, je elkaar advies kunt vragen en geven en dat de inhoudsdeskundige/tutor kunnen volgen waar jullie studenten mee bezig zijn en desnoods tussentijds kunnen bijsturen.</w:t>
      </w:r>
    </w:p>
    <w:p w14:paraId="0AA84CEE" w14:textId="77777777" w:rsidR="00591837" w:rsidRPr="00B96EF1" w:rsidRDefault="00591837" w:rsidP="00591837">
      <w:pPr>
        <w:ind w:left="709"/>
        <w:rPr>
          <w:rFonts w:ascii="Constantia" w:hAnsi="Constantia"/>
        </w:rPr>
      </w:pPr>
    </w:p>
    <w:p w14:paraId="759BFAE8" w14:textId="77777777" w:rsidR="00591837" w:rsidRDefault="00591837" w:rsidP="00591837">
      <w:pPr>
        <w:rPr>
          <w:rFonts w:ascii="Constantia" w:hAnsi="Constantia"/>
        </w:rPr>
      </w:pPr>
      <w:r>
        <w:rPr>
          <w:rFonts w:ascii="Constantia" w:hAnsi="Constantia"/>
        </w:rPr>
        <w:t xml:space="preserve">De taken in deze leerlijn volgen de onderzoekcyclus zoals je deze vorig jaar hebt leren kennen in C1.3. Omdat de vaardigheden volledig nieuw zijn, zijn in het overzicht van de lessen enkele </w:t>
      </w:r>
      <w:r w:rsidRPr="00434B39">
        <w:rPr>
          <w:rFonts w:ascii="Constantia" w:hAnsi="Constantia"/>
          <w:i/>
        </w:rPr>
        <w:t>concrete instructies en aandachtspunten</w:t>
      </w:r>
      <w:r>
        <w:rPr>
          <w:rFonts w:ascii="Constantia" w:hAnsi="Constantia"/>
        </w:rPr>
        <w:t xml:space="preserve"> opgenomen om de taken goed te kunnen uitvoeren.</w:t>
      </w:r>
    </w:p>
    <w:p w14:paraId="7BF59C2D" w14:textId="77777777" w:rsidR="00591837" w:rsidRDefault="00591837" w:rsidP="00591837">
      <w:pPr>
        <w:rPr>
          <w:rFonts w:ascii="Constantia" w:hAnsi="Constantia"/>
        </w:rPr>
      </w:pPr>
    </w:p>
    <w:p w14:paraId="18755AF8" w14:textId="77777777" w:rsidR="00591837" w:rsidRDefault="00591837" w:rsidP="00591837">
      <w:pPr>
        <w:rPr>
          <w:rFonts w:ascii="Constantia" w:hAnsi="Constantia"/>
        </w:rPr>
      </w:pPr>
      <w:r w:rsidRPr="00066FA7">
        <w:rPr>
          <w:rFonts w:ascii="Constantia" w:hAnsi="Constantia"/>
          <w:b/>
        </w:rPr>
        <w:t>Taak 1:</w:t>
      </w:r>
      <w:r>
        <w:rPr>
          <w:rFonts w:ascii="Constantia" w:hAnsi="Constantia"/>
        </w:rPr>
        <w:t xml:space="preserve"> </w:t>
      </w:r>
      <w:r w:rsidRPr="00066FA7">
        <w:rPr>
          <w:rFonts w:ascii="Constantia" w:hAnsi="Constantia"/>
          <w:b/>
        </w:rPr>
        <w:t xml:space="preserve">de </w:t>
      </w:r>
      <w:proofErr w:type="spellStart"/>
      <w:r w:rsidRPr="00066FA7">
        <w:rPr>
          <w:rFonts w:ascii="Constantia" w:hAnsi="Constantia"/>
          <w:b/>
        </w:rPr>
        <w:t>probleemgebiedverkenning</w:t>
      </w:r>
      <w:proofErr w:type="spellEnd"/>
      <w:r>
        <w:rPr>
          <w:rFonts w:ascii="Constantia" w:hAnsi="Constantia"/>
        </w:rPr>
        <w:t xml:space="preserve"> </w:t>
      </w:r>
    </w:p>
    <w:p w14:paraId="692F8FDE" w14:textId="77777777" w:rsidR="00591837" w:rsidRDefault="00591837" w:rsidP="00591837">
      <w:pPr>
        <w:rPr>
          <w:rFonts w:ascii="Constantia" w:hAnsi="Constantia"/>
        </w:rPr>
      </w:pPr>
      <w:r>
        <w:rPr>
          <w:rFonts w:ascii="Constantia" w:hAnsi="Constantia"/>
        </w:rPr>
        <w:t xml:space="preserve">De lessen C1.6.1 t/m 1.6.5 staan in het teken van de </w:t>
      </w:r>
      <w:proofErr w:type="spellStart"/>
      <w:r>
        <w:rPr>
          <w:rFonts w:ascii="Constantia" w:hAnsi="Constantia"/>
        </w:rPr>
        <w:t>probleemgebiedverkenning</w:t>
      </w:r>
      <w:proofErr w:type="spellEnd"/>
      <w:r>
        <w:rPr>
          <w:rFonts w:ascii="Constantia" w:hAnsi="Constantia"/>
        </w:rPr>
        <w:t>. In de verschillende lessen staat het verkennen van kwalitatief onderzoek naar het thema ‘vorm’ centraal. Bereid de lessen goed voor en maak een samenvatting betreffende je kennis van kwalitatief onderzoek en het onderzoeksthema ‘vorm’. Tevens heb je op het einde van deze taak een subgroep gevormd en hiermee een duidelijke planning van de mediumactiviteiten voor je data-verzameling gemaakt.</w:t>
      </w:r>
    </w:p>
    <w:p w14:paraId="60AF2531" w14:textId="77777777" w:rsidR="00591837" w:rsidRDefault="00591837" w:rsidP="00591837">
      <w:pPr>
        <w:rPr>
          <w:rFonts w:ascii="Constantia" w:hAnsi="Constantia"/>
        </w:rPr>
      </w:pPr>
    </w:p>
    <w:p w14:paraId="3A32B812" w14:textId="77777777" w:rsidR="00591837" w:rsidRDefault="00591837" w:rsidP="00591837">
      <w:pPr>
        <w:rPr>
          <w:rFonts w:ascii="Constantia" w:hAnsi="Constantia"/>
        </w:rPr>
      </w:pPr>
      <w:r>
        <w:rPr>
          <w:rFonts w:ascii="Constantia" w:hAnsi="Constantia"/>
        </w:rPr>
        <w:t>Relevante literatuur in deze taak:</w:t>
      </w:r>
    </w:p>
    <w:p w14:paraId="46CC5A43" w14:textId="77777777" w:rsidR="00591837" w:rsidRDefault="00591837" w:rsidP="00BE0FE9">
      <w:pPr>
        <w:pStyle w:val="Lijstalinea"/>
        <w:numPr>
          <w:ilvl w:val="0"/>
          <w:numId w:val="3"/>
        </w:numPr>
        <w:spacing w:line="240" w:lineRule="auto"/>
        <w:ind w:left="426" w:hanging="426"/>
      </w:pPr>
      <w:r w:rsidRPr="006B20E8">
        <w:rPr>
          <w:lang w:val="nl-NL"/>
        </w:rPr>
        <w:t xml:space="preserve">Blz. 29 -31 uit: Verhoeven, N. (2011) Wat is onderzoek? </w:t>
      </w:r>
      <w:r w:rsidRPr="006B20E8">
        <w:rPr>
          <w:i/>
          <w:lang w:val="nl-NL"/>
        </w:rPr>
        <w:t xml:space="preserve">Praktijkboek methoden en technieken voor het hoger onderwijs. </w:t>
      </w:r>
      <w:proofErr w:type="spellStart"/>
      <w:r w:rsidRPr="002031D0">
        <w:rPr>
          <w:i/>
        </w:rPr>
        <w:t>Vierde</w:t>
      </w:r>
      <w:proofErr w:type="spellEnd"/>
      <w:r w:rsidRPr="002031D0">
        <w:rPr>
          <w:i/>
        </w:rPr>
        <w:t xml:space="preserve"> </w:t>
      </w:r>
      <w:proofErr w:type="spellStart"/>
      <w:r w:rsidRPr="002031D0">
        <w:rPr>
          <w:i/>
        </w:rPr>
        <w:t>druk</w:t>
      </w:r>
      <w:proofErr w:type="spellEnd"/>
      <w:r w:rsidRPr="002031D0">
        <w:t xml:space="preserve">. Den Haag: Boom Lemma </w:t>
      </w:r>
      <w:proofErr w:type="spellStart"/>
      <w:r w:rsidRPr="002031D0">
        <w:t>Uitgevers</w:t>
      </w:r>
      <w:proofErr w:type="spellEnd"/>
      <w:r w:rsidRPr="002031D0">
        <w:t>.</w:t>
      </w:r>
    </w:p>
    <w:p w14:paraId="28AFA05F" w14:textId="77777777" w:rsidR="00591837" w:rsidRPr="00842800" w:rsidRDefault="00591837" w:rsidP="00BE0FE9">
      <w:pPr>
        <w:pStyle w:val="Lijstalinea"/>
        <w:numPr>
          <w:ilvl w:val="0"/>
          <w:numId w:val="3"/>
        </w:numPr>
        <w:spacing w:line="240" w:lineRule="auto"/>
        <w:ind w:left="426" w:hanging="426"/>
      </w:pPr>
      <w:r w:rsidRPr="006B20E8">
        <w:rPr>
          <w:lang w:val="nl-NL"/>
        </w:rPr>
        <w:lastRenderedPageBreak/>
        <w:t xml:space="preserve">Blz. 15-38 uit: Baarda, B., Bakker, E., Fischer, T., Julsing, M., de Goede, N., Peters, V. &amp; van der Velden, T. (2018) </w:t>
      </w:r>
      <w:r w:rsidRPr="0044387B">
        <w:rPr>
          <w:i/>
          <w:iCs/>
          <w:lang w:val="nl-NL"/>
        </w:rPr>
        <w:t xml:space="preserve">Basisboek Kwalitatief Onderzoeken. Handleiding voor het opzetten en uitvoeren van kwalitatief onderzoek. </w:t>
      </w:r>
      <w:r w:rsidRPr="00DC0919">
        <w:rPr>
          <w:i/>
          <w:iCs/>
          <w:lang w:val="nl-NL"/>
        </w:rPr>
        <w:t>Vierde druk</w:t>
      </w:r>
      <w:r w:rsidRPr="006B20E8">
        <w:rPr>
          <w:lang w:val="nl-NL"/>
        </w:rPr>
        <w:t xml:space="preserve">. </w:t>
      </w:r>
      <w:r w:rsidRPr="002031D0">
        <w:t>Groningen/Houten</w:t>
      </w:r>
      <w:r w:rsidRPr="06CCE21D">
        <w:t xml:space="preserve">: </w:t>
      </w:r>
      <w:proofErr w:type="spellStart"/>
      <w:r w:rsidRPr="002031D0">
        <w:t>Noordhoff</w:t>
      </w:r>
      <w:proofErr w:type="spellEnd"/>
      <w:r w:rsidRPr="06CCE21D">
        <w:t xml:space="preserve"> </w:t>
      </w:r>
      <w:proofErr w:type="spellStart"/>
      <w:r w:rsidRPr="002031D0">
        <w:t>Uitgevers</w:t>
      </w:r>
      <w:proofErr w:type="spellEnd"/>
      <w:r w:rsidRPr="06CCE21D">
        <w:t>.</w:t>
      </w:r>
    </w:p>
    <w:p w14:paraId="74A822CB" w14:textId="77777777" w:rsidR="00591837" w:rsidRPr="00066FA7" w:rsidRDefault="00591837" w:rsidP="00591837">
      <w:pPr>
        <w:rPr>
          <w:rFonts w:ascii="Constantia" w:hAnsi="Constantia"/>
          <w:b/>
        </w:rPr>
      </w:pPr>
      <w:r w:rsidRPr="00066FA7">
        <w:rPr>
          <w:rFonts w:ascii="Constantia" w:hAnsi="Constantia"/>
          <w:b/>
        </w:rPr>
        <w:t xml:space="preserve">Taak 2: </w:t>
      </w:r>
      <w:r>
        <w:rPr>
          <w:rFonts w:ascii="Constantia" w:hAnsi="Constantia"/>
          <w:b/>
        </w:rPr>
        <w:t xml:space="preserve">formuleren van een </w:t>
      </w:r>
      <w:proofErr w:type="spellStart"/>
      <w:r>
        <w:rPr>
          <w:rFonts w:ascii="Constantia" w:hAnsi="Constantia"/>
          <w:b/>
        </w:rPr>
        <w:t>subvraag</w:t>
      </w:r>
      <w:proofErr w:type="spellEnd"/>
      <w:r>
        <w:rPr>
          <w:rFonts w:ascii="Constantia" w:hAnsi="Constantia"/>
          <w:b/>
        </w:rPr>
        <w:t xml:space="preserve"> en </w:t>
      </w:r>
      <w:r w:rsidRPr="00066FA7">
        <w:rPr>
          <w:rFonts w:ascii="Constantia" w:hAnsi="Constantia"/>
          <w:b/>
        </w:rPr>
        <w:t>dataverzameling</w:t>
      </w:r>
    </w:p>
    <w:p w14:paraId="714BAE1E" w14:textId="77777777" w:rsidR="00591837" w:rsidRDefault="00591837" w:rsidP="00591837">
      <w:pPr>
        <w:rPr>
          <w:rFonts w:ascii="Constantia" w:hAnsi="Constantia"/>
        </w:rPr>
      </w:pPr>
      <w:r>
        <w:rPr>
          <w:rFonts w:ascii="Constantia" w:hAnsi="Constantia"/>
        </w:rPr>
        <w:t xml:space="preserve">De lessen C1.6.6 t/m C1.6.10 staan in het teken van dataverzameling en de wijze waarop je dit methodologisch verantwoord doet, zodat het voldoet aan kwaliteitscriteria van kwalitatief onderzoek. Op het einde van deze taak heb je aan de hand van een zelf geformuleerde medium-specifieke </w:t>
      </w:r>
      <w:proofErr w:type="spellStart"/>
      <w:r>
        <w:rPr>
          <w:rFonts w:ascii="Constantia" w:hAnsi="Constantia"/>
        </w:rPr>
        <w:t>subvraag</w:t>
      </w:r>
      <w:proofErr w:type="spellEnd"/>
      <w:r>
        <w:rPr>
          <w:rFonts w:ascii="Constantia" w:hAnsi="Constantia"/>
        </w:rPr>
        <w:t xml:space="preserve"> data verzameld en op video vastgelegd. Ieder lid van de subgroep heeft dus eigen data en een selectie van 10 minuten videomateriaal gemaakt.</w:t>
      </w:r>
    </w:p>
    <w:p w14:paraId="7F63B625" w14:textId="77777777" w:rsidR="00591837" w:rsidRDefault="00591837" w:rsidP="00591837">
      <w:pPr>
        <w:rPr>
          <w:rFonts w:ascii="Constantia" w:hAnsi="Constantia"/>
        </w:rPr>
      </w:pPr>
    </w:p>
    <w:p w14:paraId="2F4FB662" w14:textId="77777777" w:rsidR="00591837" w:rsidRPr="002031D0" w:rsidRDefault="00591837" w:rsidP="00591837">
      <w:pPr>
        <w:rPr>
          <w:rFonts w:ascii="Constantia" w:hAnsi="Constantia"/>
        </w:rPr>
      </w:pPr>
      <w:r w:rsidRPr="002031D0">
        <w:rPr>
          <w:rFonts w:ascii="Constantia" w:hAnsi="Constantia"/>
        </w:rPr>
        <w:t>Relevante literatuur in deze taak:</w:t>
      </w:r>
    </w:p>
    <w:p w14:paraId="20149AB4" w14:textId="77777777" w:rsidR="00591837" w:rsidRPr="00BE0FE9" w:rsidRDefault="00591837" w:rsidP="00BE0FE9">
      <w:pPr>
        <w:pStyle w:val="Kleurrijkelijst-accent11"/>
        <w:numPr>
          <w:ilvl w:val="0"/>
          <w:numId w:val="7"/>
        </w:numPr>
        <w:ind w:left="426" w:hanging="426"/>
        <w:rPr>
          <w:rFonts w:ascii="Constantia" w:hAnsi="Constantia"/>
          <w:sz w:val="22"/>
          <w:szCs w:val="22"/>
        </w:rPr>
      </w:pPr>
      <w:r w:rsidRPr="002031D0">
        <w:rPr>
          <w:rFonts w:ascii="Constantia" w:hAnsi="Constantia"/>
          <w:sz w:val="22"/>
          <w:szCs w:val="22"/>
        </w:rPr>
        <w:t xml:space="preserve">blz. 86-96 uit: Baarda, B., Bakker, E., Fischer, T., Julsing, M., de Goede, N., Peters, V. &amp; van der Velden, T. (2018) </w:t>
      </w:r>
      <w:r w:rsidRPr="78B7C149">
        <w:rPr>
          <w:rFonts w:ascii="Constantia" w:hAnsi="Constantia"/>
          <w:i/>
          <w:iCs/>
          <w:sz w:val="22"/>
          <w:szCs w:val="22"/>
        </w:rPr>
        <w:t>Basisboek Kwalitatief Onderzoeken. Handleiding voor het opzetten en uitvoeren van kwalitatief onderzoek. Vierde druk</w:t>
      </w:r>
      <w:r w:rsidRPr="002031D0">
        <w:rPr>
          <w:rFonts w:ascii="Constantia" w:hAnsi="Constantia"/>
          <w:sz w:val="22"/>
          <w:szCs w:val="22"/>
        </w:rPr>
        <w:t>. Groningen/Houten: Noordhoff Uitgevers</w:t>
      </w:r>
    </w:p>
    <w:p w14:paraId="517FC1B5" w14:textId="77777777" w:rsidR="00591837" w:rsidRPr="002031D0" w:rsidRDefault="00591837" w:rsidP="00BE0FE9">
      <w:pPr>
        <w:pStyle w:val="Kleurrijkelijst-accent11"/>
        <w:numPr>
          <w:ilvl w:val="0"/>
          <w:numId w:val="7"/>
        </w:numPr>
        <w:ind w:left="426" w:hanging="426"/>
        <w:rPr>
          <w:rFonts w:ascii="Constantia" w:hAnsi="Constantia"/>
          <w:sz w:val="22"/>
          <w:szCs w:val="22"/>
        </w:rPr>
      </w:pPr>
      <w:r w:rsidRPr="002031D0">
        <w:rPr>
          <w:rFonts w:ascii="Constantia" w:hAnsi="Constantia"/>
          <w:sz w:val="22"/>
          <w:szCs w:val="22"/>
        </w:rPr>
        <w:t xml:space="preserve">paragraaf 4.2 uit: Kuiper, C., Verhoef, J., &amp; Cox, K. (2012). </w:t>
      </w:r>
      <w:r w:rsidRPr="006B20E8">
        <w:rPr>
          <w:rFonts w:ascii="Constantia" w:hAnsi="Constantia"/>
          <w:i/>
          <w:sz w:val="22"/>
          <w:szCs w:val="22"/>
          <w:lang w:val="en-US"/>
        </w:rPr>
        <w:t xml:space="preserve">Evidence-based practice </w:t>
      </w:r>
      <w:proofErr w:type="spellStart"/>
      <w:r w:rsidRPr="006B20E8">
        <w:rPr>
          <w:rFonts w:ascii="Constantia" w:hAnsi="Constantia"/>
          <w:i/>
          <w:sz w:val="22"/>
          <w:szCs w:val="22"/>
          <w:lang w:val="en-US"/>
        </w:rPr>
        <w:t>voor</w:t>
      </w:r>
      <w:proofErr w:type="spellEnd"/>
      <w:r w:rsidRPr="006B20E8">
        <w:rPr>
          <w:rFonts w:ascii="Constantia" w:hAnsi="Constantia"/>
          <w:i/>
          <w:sz w:val="22"/>
          <w:szCs w:val="22"/>
          <w:lang w:val="en-US"/>
        </w:rPr>
        <w:t xml:space="preserve"> </w:t>
      </w:r>
      <w:proofErr w:type="spellStart"/>
      <w:r w:rsidRPr="006B20E8">
        <w:rPr>
          <w:rFonts w:ascii="Constantia" w:hAnsi="Constantia"/>
          <w:i/>
          <w:sz w:val="22"/>
          <w:szCs w:val="22"/>
          <w:lang w:val="en-US"/>
        </w:rPr>
        <w:t>paramedici</w:t>
      </w:r>
      <w:proofErr w:type="spellEnd"/>
      <w:r w:rsidRPr="006B20E8">
        <w:rPr>
          <w:rFonts w:ascii="Constantia" w:hAnsi="Constantia"/>
          <w:i/>
          <w:sz w:val="22"/>
          <w:szCs w:val="22"/>
          <w:lang w:val="en-US"/>
        </w:rPr>
        <w:t xml:space="preserve"> (</w:t>
      </w:r>
      <w:r w:rsidRPr="006B20E8">
        <w:rPr>
          <w:rFonts w:ascii="Constantia" w:hAnsi="Constantia"/>
          <w:sz w:val="22"/>
          <w:szCs w:val="22"/>
          <w:lang w:val="en-US"/>
        </w:rPr>
        <w:t>3</w:t>
      </w:r>
      <w:r w:rsidRPr="006B20E8">
        <w:rPr>
          <w:rFonts w:ascii="Constantia" w:hAnsi="Constantia"/>
          <w:sz w:val="22"/>
          <w:szCs w:val="22"/>
          <w:vertAlign w:val="superscript"/>
          <w:lang w:val="en-US"/>
        </w:rPr>
        <w:t>e</w:t>
      </w:r>
      <w:r w:rsidRPr="006B20E8">
        <w:rPr>
          <w:rFonts w:ascii="Constantia" w:hAnsi="Constantia"/>
          <w:sz w:val="22"/>
          <w:szCs w:val="22"/>
          <w:lang w:val="en-US"/>
        </w:rPr>
        <w:t xml:space="preserve"> </w:t>
      </w:r>
      <w:proofErr w:type="spellStart"/>
      <w:r w:rsidRPr="006B20E8">
        <w:rPr>
          <w:rFonts w:ascii="Constantia" w:hAnsi="Constantia"/>
          <w:sz w:val="22"/>
          <w:szCs w:val="22"/>
          <w:lang w:val="en-US"/>
        </w:rPr>
        <w:t>druk</w:t>
      </w:r>
      <w:proofErr w:type="spellEnd"/>
      <w:r w:rsidRPr="006B20E8">
        <w:rPr>
          <w:rFonts w:ascii="Constantia" w:hAnsi="Constantia"/>
          <w:sz w:val="22"/>
          <w:szCs w:val="22"/>
          <w:lang w:val="en-US"/>
        </w:rPr>
        <w:t xml:space="preserve">). </w:t>
      </w:r>
      <w:r w:rsidRPr="002031D0">
        <w:rPr>
          <w:rFonts w:ascii="Constantia" w:hAnsi="Constantia"/>
          <w:sz w:val="22"/>
          <w:szCs w:val="22"/>
        </w:rPr>
        <w:t>Den Haag: Boom.</w:t>
      </w:r>
    </w:p>
    <w:p w14:paraId="2D37202F" w14:textId="77777777" w:rsidR="00591837" w:rsidRPr="002031D0" w:rsidRDefault="00591837" w:rsidP="00BE0FE9">
      <w:pPr>
        <w:pStyle w:val="Kleurrijkelijst-accent11"/>
        <w:numPr>
          <w:ilvl w:val="0"/>
          <w:numId w:val="7"/>
        </w:numPr>
        <w:ind w:left="426" w:hanging="426"/>
        <w:rPr>
          <w:rFonts w:ascii="Constantia" w:hAnsi="Constantia"/>
          <w:sz w:val="22"/>
          <w:szCs w:val="22"/>
          <w:lang w:val="en-GB"/>
        </w:rPr>
      </w:pPr>
      <w:proofErr w:type="spellStart"/>
      <w:r w:rsidRPr="002031D0">
        <w:rPr>
          <w:rFonts w:ascii="Constantia" w:hAnsi="Constantia"/>
          <w:sz w:val="22"/>
          <w:szCs w:val="22"/>
          <w:lang w:val="fr-FR"/>
        </w:rPr>
        <w:t>blz</w:t>
      </w:r>
      <w:proofErr w:type="spellEnd"/>
      <w:r w:rsidRPr="002031D0">
        <w:rPr>
          <w:rFonts w:ascii="Constantia" w:hAnsi="Constantia"/>
          <w:sz w:val="22"/>
          <w:szCs w:val="22"/>
          <w:lang w:val="fr-FR"/>
        </w:rPr>
        <w:t xml:space="preserve">. 35 t/m 41 en </w:t>
      </w:r>
      <w:proofErr w:type="spellStart"/>
      <w:r w:rsidRPr="002031D0">
        <w:rPr>
          <w:rFonts w:ascii="Constantia" w:hAnsi="Constantia"/>
          <w:sz w:val="22"/>
          <w:szCs w:val="22"/>
          <w:lang w:val="fr-FR"/>
        </w:rPr>
        <w:t>blz</w:t>
      </w:r>
      <w:proofErr w:type="spellEnd"/>
      <w:r w:rsidRPr="002031D0">
        <w:rPr>
          <w:rFonts w:ascii="Constantia" w:hAnsi="Constantia"/>
          <w:sz w:val="22"/>
          <w:szCs w:val="22"/>
          <w:lang w:val="fr-FR"/>
        </w:rPr>
        <w:t xml:space="preserve">. 128 t/m 133 </w:t>
      </w:r>
      <w:proofErr w:type="spellStart"/>
      <w:r w:rsidRPr="002031D0">
        <w:rPr>
          <w:rFonts w:ascii="Constantia" w:hAnsi="Constantia"/>
          <w:sz w:val="22"/>
          <w:szCs w:val="22"/>
          <w:lang w:val="fr-FR"/>
        </w:rPr>
        <w:t>uit</w:t>
      </w:r>
      <w:proofErr w:type="spellEnd"/>
      <w:r w:rsidRPr="002031D0">
        <w:rPr>
          <w:rFonts w:ascii="Constantia" w:hAnsi="Constantia"/>
          <w:sz w:val="22"/>
          <w:szCs w:val="22"/>
          <w:lang w:val="fr-FR"/>
        </w:rPr>
        <w:t xml:space="preserve">: </w:t>
      </w:r>
      <w:proofErr w:type="spellStart"/>
      <w:r w:rsidRPr="002031D0">
        <w:rPr>
          <w:rFonts w:ascii="Constantia" w:hAnsi="Constantia"/>
          <w:sz w:val="22"/>
          <w:szCs w:val="22"/>
          <w:lang w:val="fr-FR"/>
        </w:rPr>
        <w:t>Smeijsters</w:t>
      </w:r>
      <w:proofErr w:type="spellEnd"/>
      <w:r w:rsidRPr="002031D0">
        <w:rPr>
          <w:rFonts w:ascii="Constantia" w:hAnsi="Constantia"/>
          <w:sz w:val="22"/>
          <w:szCs w:val="22"/>
          <w:lang w:val="fr-FR"/>
        </w:rPr>
        <w:t xml:space="preserve">, H. (1997) </w:t>
      </w:r>
      <w:r w:rsidRPr="002031D0">
        <w:rPr>
          <w:rFonts w:ascii="Constantia" w:hAnsi="Constantia"/>
          <w:i/>
          <w:sz w:val="22"/>
          <w:szCs w:val="22"/>
          <w:lang w:val="fr-FR"/>
        </w:rPr>
        <w:t xml:space="preserve">Multiple perspectives. </w:t>
      </w:r>
      <w:r w:rsidRPr="002031D0">
        <w:rPr>
          <w:rFonts w:ascii="Constantia" w:hAnsi="Constantia"/>
          <w:i/>
          <w:sz w:val="22"/>
          <w:szCs w:val="22"/>
          <w:lang w:val="en-GB"/>
        </w:rPr>
        <w:t>A guide to qualitative research in music therapy.</w:t>
      </w:r>
      <w:r w:rsidRPr="002031D0">
        <w:rPr>
          <w:rFonts w:ascii="Constantia" w:hAnsi="Constantia"/>
          <w:sz w:val="22"/>
          <w:szCs w:val="22"/>
          <w:lang w:val="en-GB"/>
        </w:rPr>
        <w:t xml:space="preserve"> </w:t>
      </w:r>
      <w:proofErr w:type="spellStart"/>
      <w:r w:rsidRPr="002031D0">
        <w:rPr>
          <w:rFonts w:ascii="Constantia" w:hAnsi="Constantia"/>
          <w:sz w:val="22"/>
          <w:szCs w:val="22"/>
          <w:lang w:val="en-GB"/>
        </w:rPr>
        <w:t>Gilsum</w:t>
      </w:r>
      <w:proofErr w:type="spellEnd"/>
      <w:r w:rsidRPr="002031D0">
        <w:rPr>
          <w:rFonts w:ascii="Constantia" w:hAnsi="Constantia"/>
          <w:sz w:val="22"/>
          <w:szCs w:val="22"/>
          <w:lang w:val="en-GB"/>
        </w:rPr>
        <w:t>: Barcelona Publishers.</w:t>
      </w:r>
    </w:p>
    <w:p w14:paraId="36DA8656" w14:textId="77777777" w:rsidR="00591837" w:rsidRPr="006B20E8" w:rsidRDefault="00591837" w:rsidP="00591837">
      <w:pPr>
        <w:rPr>
          <w:rFonts w:ascii="Constantia" w:hAnsi="Constantia"/>
          <w:lang w:val="en-US"/>
        </w:rPr>
      </w:pPr>
    </w:p>
    <w:p w14:paraId="78607438" w14:textId="77777777" w:rsidR="00591837" w:rsidRPr="00066FA7" w:rsidRDefault="00591837" w:rsidP="00591837">
      <w:pPr>
        <w:rPr>
          <w:rFonts w:ascii="Constantia" w:hAnsi="Constantia"/>
          <w:b/>
        </w:rPr>
      </w:pPr>
      <w:r w:rsidRPr="00066FA7">
        <w:rPr>
          <w:rFonts w:ascii="Constantia" w:hAnsi="Constantia"/>
          <w:b/>
        </w:rPr>
        <w:t>Taak 3: data-analyse</w:t>
      </w:r>
    </w:p>
    <w:p w14:paraId="27578686" w14:textId="77777777" w:rsidR="00591837" w:rsidRDefault="00591837" w:rsidP="00591837">
      <w:pPr>
        <w:rPr>
          <w:rFonts w:ascii="Constantia" w:hAnsi="Constantia"/>
        </w:rPr>
      </w:pPr>
      <w:r>
        <w:rPr>
          <w:rFonts w:ascii="Constantia" w:hAnsi="Constantia"/>
        </w:rPr>
        <w:t>De lessen C1.6.11 t/m C1.6.17 staan in het teken van data-analyse in kwalitatief onderzoek. Je leert in de verschillende lessen de verzamelde data uit taak 2 te analyseren volgens de principes van kwalitatief onderzoek. Op het einde van deze taak heb je de data geprepareerd d.m.v. transcriptie en geanalyseerd.</w:t>
      </w:r>
    </w:p>
    <w:p w14:paraId="63D09805" w14:textId="77777777" w:rsidR="00591837" w:rsidRDefault="00591837" w:rsidP="00591837">
      <w:pPr>
        <w:rPr>
          <w:rFonts w:ascii="Constantia" w:hAnsi="Constantia"/>
        </w:rPr>
      </w:pPr>
    </w:p>
    <w:p w14:paraId="5464F3BF" w14:textId="77777777" w:rsidR="00591837" w:rsidRDefault="00591837" w:rsidP="00591837">
      <w:pPr>
        <w:rPr>
          <w:rFonts w:ascii="Constantia" w:hAnsi="Constantia"/>
        </w:rPr>
      </w:pPr>
      <w:r>
        <w:rPr>
          <w:rFonts w:ascii="Constantia" w:hAnsi="Constantia"/>
        </w:rPr>
        <w:t>Relevante literatuur in deze taak:</w:t>
      </w:r>
    </w:p>
    <w:p w14:paraId="3FE7D0DC" w14:textId="77777777" w:rsidR="00591837" w:rsidRPr="009F2354" w:rsidRDefault="00591837" w:rsidP="00BE0FE9">
      <w:pPr>
        <w:pStyle w:val="Kleurrijkelijst-accent11"/>
        <w:numPr>
          <w:ilvl w:val="0"/>
          <w:numId w:val="8"/>
        </w:numPr>
        <w:ind w:left="426" w:hanging="426"/>
        <w:rPr>
          <w:rFonts w:ascii="Constantia" w:hAnsi="Constantia"/>
          <w:sz w:val="22"/>
          <w:szCs w:val="22"/>
        </w:rPr>
      </w:pPr>
      <w:r>
        <w:rPr>
          <w:rFonts w:ascii="Constantia" w:hAnsi="Constantia"/>
          <w:sz w:val="22"/>
          <w:szCs w:val="22"/>
        </w:rPr>
        <w:t>B</w:t>
      </w:r>
      <w:r w:rsidRPr="009F2354">
        <w:rPr>
          <w:rFonts w:ascii="Constantia" w:hAnsi="Constantia"/>
          <w:sz w:val="22"/>
          <w:szCs w:val="22"/>
        </w:rPr>
        <w:t xml:space="preserve">lz. 244 en 246 uit: Baarda, B., Bakker, E., Fischer, T., Julsing, M., de Goede, N., Peters, V. &amp; van der Velden, T. (2018) </w:t>
      </w:r>
      <w:r w:rsidRPr="5383792B">
        <w:rPr>
          <w:rFonts w:ascii="Constantia" w:hAnsi="Constantia"/>
          <w:i/>
          <w:iCs/>
          <w:sz w:val="22"/>
          <w:szCs w:val="22"/>
        </w:rPr>
        <w:t>Basisboek Kwalitatief Onderzoeken. Handleiding voor het opzetten en uitvoeren van kwalitatief onderzoek. Vierde druk</w:t>
      </w:r>
      <w:r w:rsidRPr="009F2354">
        <w:rPr>
          <w:rFonts w:ascii="Constantia" w:hAnsi="Constantia"/>
          <w:sz w:val="22"/>
          <w:szCs w:val="22"/>
        </w:rPr>
        <w:t>. Groningen/Houten: Noordhoff Uitgevers.</w:t>
      </w:r>
    </w:p>
    <w:p w14:paraId="3B446608" w14:textId="77777777" w:rsidR="00591837" w:rsidRPr="009F2354" w:rsidRDefault="00591837" w:rsidP="00BE0FE9">
      <w:pPr>
        <w:pStyle w:val="Kleurrijkelijst-accent11"/>
        <w:numPr>
          <w:ilvl w:val="0"/>
          <w:numId w:val="8"/>
        </w:numPr>
        <w:ind w:left="426" w:hanging="426"/>
        <w:jc w:val="both"/>
        <w:rPr>
          <w:rFonts w:ascii="Constantia" w:hAnsi="Constantia"/>
          <w:sz w:val="22"/>
          <w:szCs w:val="22"/>
        </w:rPr>
      </w:pPr>
      <w:r w:rsidRPr="00591837">
        <w:rPr>
          <w:rFonts w:ascii="Constantia" w:hAnsi="Constantia"/>
          <w:sz w:val="22"/>
          <w:szCs w:val="22"/>
        </w:rPr>
        <w:t xml:space="preserve">Blz. 55 t/m 66 uit: </w:t>
      </w:r>
      <w:proofErr w:type="spellStart"/>
      <w:r w:rsidRPr="00591837">
        <w:rPr>
          <w:rFonts w:ascii="Constantia" w:hAnsi="Constantia"/>
          <w:sz w:val="22"/>
          <w:szCs w:val="22"/>
        </w:rPr>
        <w:t>Smeijsters</w:t>
      </w:r>
      <w:proofErr w:type="spellEnd"/>
      <w:r w:rsidRPr="00591837">
        <w:rPr>
          <w:rFonts w:ascii="Constantia" w:hAnsi="Constantia"/>
          <w:sz w:val="22"/>
          <w:szCs w:val="22"/>
        </w:rPr>
        <w:t xml:space="preserve">, H. (1997). </w:t>
      </w:r>
      <w:r w:rsidRPr="0044387B">
        <w:rPr>
          <w:rFonts w:ascii="Constantia" w:hAnsi="Constantia"/>
          <w:i/>
          <w:iCs/>
          <w:sz w:val="22"/>
          <w:szCs w:val="22"/>
          <w:lang w:val="en-GB"/>
        </w:rPr>
        <w:t>Multiple perspectives. A guide to qualitative research in music therapy</w:t>
      </w:r>
      <w:r w:rsidRPr="009F2354">
        <w:rPr>
          <w:rFonts w:ascii="Constantia" w:hAnsi="Constantia"/>
          <w:sz w:val="22"/>
          <w:szCs w:val="22"/>
          <w:lang w:val="en-GB"/>
        </w:rPr>
        <w:t xml:space="preserve">. </w:t>
      </w:r>
      <w:proofErr w:type="spellStart"/>
      <w:r w:rsidRPr="009F2354">
        <w:rPr>
          <w:rFonts w:ascii="Constantia" w:hAnsi="Constantia"/>
          <w:sz w:val="22"/>
          <w:szCs w:val="22"/>
          <w:lang w:val="en-GB"/>
        </w:rPr>
        <w:t>Gilsum</w:t>
      </w:r>
      <w:proofErr w:type="spellEnd"/>
      <w:r w:rsidRPr="009F2354">
        <w:rPr>
          <w:rFonts w:ascii="Constantia" w:hAnsi="Constantia"/>
          <w:sz w:val="22"/>
          <w:szCs w:val="22"/>
          <w:lang w:val="en-GB"/>
        </w:rPr>
        <w:t>: Barcelona Publishers.</w:t>
      </w:r>
    </w:p>
    <w:p w14:paraId="4A0B2024" w14:textId="77777777" w:rsidR="00591837" w:rsidRDefault="00591837" w:rsidP="00BE0FE9">
      <w:pPr>
        <w:pStyle w:val="Kleurrijkelijst-accent11"/>
        <w:numPr>
          <w:ilvl w:val="0"/>
          <w:numId w:val="8"/>
        </w:numPr>
        <w:ind w:left="426" w:hanging="426"/>
        <w:jc w:val="both"/>
        <w:rPr>
          <w:rFonts w:ascii="Constantia" w:hAnsi="Constantia"/>
          <w:sz w:val="22"/>
          <w:szCs w:val="22"/>
        </w:rPr>
      </w:pPr>
      <w:r>
        <w:rPr>
          <w:rFonts w:ascii="Constantia" w:hAnsi="Constantia"/>
          <w:sz w:val="22"/>
          <w:szCs w:val="22"/>
        </w:rPr>
        <w:t>B</w:t>
      </w:r>
      <w:r w:rsidRPr="009F2354">
        <w:rPr>
          <w:rFonts w:ascii="Constantia" w:hAnsi="Constantia"/>
          <w:sz w:val="22"/>
          <w:szCs w:val="22"/>
        </w:rPr>
        <w:t xml:space="preserve">lz. 129 t/m 136 van hoofdstuk 7 uit: Verhoef, N. (2013). </w:t>
      </w:r>
      <w:r w:rsidRPr="0044387B">
        <w:rPr>
          <w:rFonts w:ascii="Constantia" w:hAnsi="Constantia"/>
          <w:i/>
          <w:iCs/>
          <w:sz w:val="22"/>
          <w:szCs w:val="22"/>
        </w:rPr>
        <w:t>Onderzoeken doe je zo! (</w:t>
      </w:r>
      <w:r w:rsidRPr="009F2354">
        <w:rPr>
          <w:rFonts w:ascii="Constantia" w:hAnsi="Constantia"/>
          <w:sz w:val="22"/>
          <w:szCs w:val="22"/>
        </w:rPr>
        <w:t>2</w:t>
      </w:r>
      <w:r w:rsidRPr="009F2354">
        <w:rPr>
          <w:rFonts w:ascii="Constantia" w:hAnsi="Constantia"/>
          <w:sz w:val="22"/>
          <w:szCs w:val="22"/>
          <w:vertAlign w:val="superscript"/>
        </w:rPr>
        <w:t>e</w:t>
      </w:r>
      <w:r>
        <w:rPr>
          <w:rFonts w:ascii="Constantia" w:hAnsi="Constantia"/>
          <w:sz w:val="22"/>
          <w:szCs w:val="22"/>
        </w:rPr>
        <w:t xml:space="preserve"> </w:t>
      </w:r>
      <w:r w:rsidRPr="009F2354">
        <w:rPr>
          <w:rFonts w:ascii="Constantia" w:hAnsi="Constantia"/>
          <w:sz w:val="22"/>
          <w:szCs w:val="22"/>
        </w:rPr>
        <w:t>druk). Den Haag: Boom Lemma uitgevers</w:t>
      </w:r>
    </w:p>
    <w:p w14:paraId="27DCD9C0" w14:textId="77777777" w:rsidR="00591837" w:rsidRDefault="00591837" w:rsidP="00591837">
      <w:pPr>
        <w:rPr>
          <w:rFonts w:ascii="Constantia" w:hAnsi="Constantia"/>
        </w:rPr>
      </w:pPr>
    </w:p>
    <w:p w14:paraId="5E9A57F7" w14:textId="77777777" w:rsidR="00591837" w:rsidRPr="00066FA7" w:rsidRDefault="00591837" w:rsidP="00591837">
      <w:pPr>
        <w:rPr>
          <w:rFonts w:ascii="Constantia" w:hAnsi="Constantia"/>
          <w:b/>
        </w:rPr>
      </w:pPr>
      <w:r w:rsidRPr="00066FA7">
        <w:rPr>
          <w:rFonts w:ascii="Constantia" w:hAnsi="Constantia"/>
          <w:b/>
        </w:rPr>
        <w:t>Taak 4: rapporteren</w:t>
      </w:r>
    </w:p>
    <w:p w14:paraId="622D87EE" w14:textId="77777777" w:rsidR="00591837" w:rsidRPr="00B96EF1" w:rsidRDefault="00591837" w:rsidP="00591837">
      <w:pPr>
        <w:rPr>
          <w:rFonts w:ascii="Constantia" w:hAnsi="Constantia"/>
        </w:rPr>
      </w:pPr>
      <w:r>
        <w:rPr>
          <w:rFonts w:ascii="Constantia" w:hAnsi="Constantia"/>
        </w:rPr>
        <w:t xml:space="preserve">Vanaf C1.6.17 staan de lessen in het teken van rapporteren. Het voorbereiden van (dit deel van) de toets is hierbij een onderdeel. </w:t>
      </w:r>
    </w:p>
    <w:p w14:paraId="07C49034" w14:textId="77777777" w:rsidR="00591837" w:rsidRPr="00113D79" w:rsidRDefault="00591837" w:rsidP="00591837">
      <w:pPr>
        <w:rPr>
          <w:rFonts w:ascii="Constantia" w:hAnsi="Constantia"/>
        </w:rPr>
      </w:pPr>
    </w:p>
    <w:p w14:paraId="1ADCCD18" w14:textId="77777777" w:rsidR="00591837" w:rsidRPr="00D72024" w:rsidRDefault="00591837" w:rsidP="00591837">
      <w:pPr>
        <w:pStyle w:val="Kop2"/>
      </w:pPr>
      <w:bookmarkStart w:id="15" w:name="_Toc8907712"/>
      <w:r>
        <w:t>Overzicht</w:t>
      </w:r>
      <w:bookmarkEnd w:id="15"/>
      <w:r>
        <w:t xml:space="preserve"> </w:t>
      </w:r>
    </w:p>
    <w:tbl>
      <w:tblPr>
        <w:tblStyle w:val="Tabelraster"/>
        <w:tblpPr w:leftFromText="141" w:rightFromText="141" w:vertAnchor="text" w:horzAnchor="page" w:tblpX="1346" w:tblpY="479"/>
        <w:tblW w:w="9067" w:type="dxa"/>
        <w:tblLayout w:type="fixed"/>
        <w:tblLook w:val="04A0" w:firstRow="1" w:lastRow="0" w:firstColumn="1" w:lastColumn="0" w:noHBand="0" w:noVBand="1"/>
      </w:tblPr>
      <w:tblGrid>
        <w:gridCol w:w="1129"/>
        <w:gridCol w:w="5812"/>
        <w:gridCol w:w="709"/>
        <w:gridCol w:w="1417"/>
      </w:tblGrid>
      <w:tr w:rsidR="00591837" w:rsidRPr="00F2214A" w14:paraId="3670787D" w14:textId="77777777" w:rsidTr="00BE0FE9">
        <w:trPr>
          <w:trHeight w:val="275"/>
        </w:trPr>
        <w:tc>
          <w:tcPr>
            <w:tcW w:w="1129" w:type="dxa"/>
            <w:shd w:val="clear" w:color="auto" w:fill="A6A6A6" w:themeFill="background1" w:themeFillShade="A6"/>
            <w:vAlign w:val="center"/>
          </w:tcPr>
          <w:bookmarkEnd w:id="10"/>
          <w:bookmarkEnd w:id="11"/>
          <w:bookmarkEnd w:id="12"/>
          <w:bookmarkEnd w:id="13"/>
          <w:p w14:paraId="23B4E005" w14:textId="77777777" w:rsidR="00591837" w:rsidRPr="00F2214A" w:rsidRDefault="00591837" w:rsidP="005C1435">
            <w:pPr>
              <w:rPr>
                <w:rFonts w:ascii="Constantia" w:hAnsi="Constantia"/>
                <w:b/>
                <w:szCs w:val="22"/>
              </w:rPr>
            </w:pPr>
            <w:r w:rsidRPr="00F2214A">
              <w:rPr>
                <w:rFonts w:ascii="Constantia" w:hAnsi="Constantia"/>
                <w:b/>
                <w:szCs w:val="22"/>
              </w:rPr>
              <w:t>Code</w:t>
            </w:r>
          </w:p>
        </w:tc>
        <w:tc>
          <w:tcPr>
            <w:tcW w:w="5812" w:type="dxa"/>
            <w:shd w:val="clear" w:color="auto" w:fill="A6A6A6" w:themeFill="background1" w:themeFillShade="A6"/>
            <w:vAlign w:val="center"/>
          </w:tcPr>
          <w:p w14:paraId="6D02F289" w14:textId="77777777" w:rsidR="00591837" w:rsidRPr="00F2214A" w:rsidRDefault="00591837" w:rsidP="005C1435">
            <w:pPr>
              <w:rPr>
                <w:rFonts w:ascii="Constantia" w:hAnsi="Constantia"/>
                <w:b/>
                <w:szCs w:val="22"/>
              </w:rPr>
            </w:pPr>
            <w:r w:rsidRPr="00F2214A">
              <w:rPr>
                <w:rFonts w:ascii="Constantia" w:hAnsi="Constantia"/>
                <w:b/>
                <w:szCs w:val="22"/>
              </w:rPr>
              <w:t>Titel</w:t>
            </w:r>
          </w:p>
        </w:tc>
        <w:tc>
          <w:tcPr>
            <w:tcW w:w="709" w:type="dxa"/>
            <w:shd w:val="clear" w:color="auto" w:fill="A6A6A6" w:themeFill="background1" w:themeFillShade="A6"/>
            <w:vAlign w:val="center"/>
          </w:tcPr>
          <w:p w14:paraId="251F5FFE" w14:textId="77777777" w:rsidR="00591837" w:rsidRPr="00F2214A" w:rsidRDefault="00591837" w:rsidP="005C1435">
            <w:pPr>
              <w:rPr>
                <w:rFonts w:ascii="Constantia" w:hAnsi="Constantia"/>
                <w:b/>
                <w:szCs w:val="22"/>
              </w:rPr>
            </w:pPr>
            <w:r w:rsidRPr="00F2214A">
              <w:rPr>
                <w:rFonts w:ascii="Constantia" w:hAnsi="Constantia"/>
                <w:b/>
                <w:szCs w:val="22"/>
              </w:rPr>
              <w:t>SBU</w:t>
            </w:r>
          </w:p>
        </w:tc>
        <w:tc>
          <w:tcPr>
            <w:tcW w:w="1417" w:type="dxa"/>
            <w:shd w:val="clear" w:color="auto" w:fill="A6A6A6" w:themeFill="background1" w:themeFillShade="A6"/>
            <w:vAlign w:val="center"/>
          </w:tcPr>
          <w:p w14:paraId="3FB24E3E" w14:textId="77777777" w:rsidR="00591837" w:rsidRPr="00F2214A" w:rsidRDefault="00591837" w:rsidP="005C1435">
            <w:pPr>
              <w:rPr>
                <w:rFonts w:ascii="Constantia" w:hAnsi="Constantia"/>
                <w:b/>
                <w:szCs w:val="22"/>
              </w:rPr>
            </w:pPr>
            <w:r w:rsidRPr="00F2214A">
              <w:rPr>
                <w:rFonts w:ascii="Constantia" w:hAnsi="Constantia"/>
                <w:b/>
                <w:szCs w:val="22"/>
              </w:rPr>
              <w:t>Werkvorm</w:t>
            </w:r>
          </w:p>
        </w:tc>
      </w:tr>
      <w:tr w:rsidR="00591837" w:rsidRPr="009258E8" w14:paraId="75FDF1A0" w14:textId="77777777" w:rsidTr="00BE0FE9">
        <w:tc>
          <w:tcPr>
            <w:tcW w:w="9067" w:type="dxa"/>
            <w:gridSpan w:val="4"/>
            <w:shd w:val="clear" w:color="auto" w:fill="D9D9D9" w:themeFill="background1" w:themeFillShade="D9"/>
            <w:vAlign w:val="center"/>
          </w:tcPr>
          <w:p w14:paraId="13CB36B1" w14:textId="77777777" w:rsidR="00591837" w:rsidRPr="00A36FF3" w:rsidRDefault="00591837" w:rsidP="005C1435">
            <w:pPr>
              <w:rPr>
                <w:rFonts w:ascii="Constantia" w:hAnsi="Constantia"/>
                <w:b/>
                <w:szCs w:val="22"/>
              </w:rPr>
            </w:pPr>
            <w:r w:rsidRPr="00A36FF3">
              <w:rPr>
                <w:rFonts w:ascii="Constantia" w:hAnsi="Constantia"/>
                <w:b/>
                <w:szCs w:val="22"/>
              </w:rPr>
              <w:t xml:space="preserve">Week 1: Taak 1 </w:t>
            </w:r>
            <w:proofErr w:type="spellStart"/>
            <w:r w:rsidRPr="00A36FF3">
              <w:rPr>
                <w:rFonts w:ascii="Constantia" w:hAnsi="Constantia"/>
                <w:b/>
                <w:szCs w:val="22"/>
              </w:rPr>
              <w:t>Probleemgebiedverkenning</w:t>
            </w:r>
            <w:proofErr w:type="spellEnd"/>
          </w:p>
        </w:tc>
      </w:tr>
      <w:tr w:rsidR="00591837" w:rsidRPr="009258E8" w14:paraId="0B4215C9" w14:textId="77777777" w:rsidTr="005C1435">
        <w:tc>
          <w:tcPr>
            <w:tcW w:w="1129" w:type="dxa"/>
          </w:tcPr>
          <w:p w14:paraId="2A2B7259" w14:textId="77777777" w:rsidR="00591837" w:rsidRPr="00A36FF3" w:rsidRDefault="00591837" w:rsidP="005C1435">
            <w:pPr>
              <w:tabs>
                <w:tab w:val="left" w:pos="1080"/>
              </w:tabs>
              <w:rPr>
                <w:rFonts w:ascii="Constantia" w:hAnsi="Constantia"/>
                <w:bCs/>
                <w:szCs w:val="22"/>
              </w:rPr>
            </w:pPr>
            <w:bookmarkStart w:id="16" w:name="_Hlk514942730"/>
            <w:r w:rsidRPr="00A36FF3">
              <w:rPr>
                <w:rFonts w:ascii="Constantia" w:hAnsi="Constantia"/>
                <w:bCs/>
                <w:szCs w:val="22"/>
              </w:rPr>
              <w:t>C1.6.1</w:t>
            </w:r>
          </w:p>
          <w:p w14:paraId="5FCE9779" w14:textId="77777777" w:rsidR="00591837" w:rsidRPr="00A36FF3" w:rsidRDefault="00591837" w:rsidP="005C1435">
            <w:pPr>
              <w:jc w:val="both"/>
              <w:rPr>
                <w:rFonts w:ascii="Constantia" w:eastAsia="SimSun" w:hAnsi="Constantia"/>
                <w:szCs w:val="22"/>
              </w:rPr>
            </w:pPr>
          </w:p>
        </w:tc>
        <w:tc>
          <w:tcPr>
            <w:tcW w:w="5812" w:type="dxa"/>
          </w:tcPr>
          <w:p w14:paraId="1395E051" w14:textId="77777777" w:rsidR="00591837" w:rsidRPr="00A36FF3" w:rsidRDefault="00591837" w:rsidP="005C1435">
            <w:pPr>
              <w:rPr>
                <w:rFonts w:ascii="Constantia" w:hAnsi="Constantia"/>
                <w:bCs/>
                <w:szCs w:val="22"/>
              </w:rPr>
            </w:pPr>
            <w:r w:rsidRPr="00A36FF3">
              <w:rPr>
                <w:rFonts w:ascii="Constantia" w:hAnsi="Constantia"/>
                <w:bCs/>
                <w:szCs w:val="22"/>
              </w:rPr>
              <w:t>Voorbereiding hoorcollege</w:t>
            </w:r>
          </w:p>
          <w:p w14:paraId="77CB315B" w14:textId="77777777" w:rsidR="00591837" w:rsidRPr="00A36FF3" w:rsidRDefault="00591837" w:rsidP="005C1435">
            <w:pPr>
              <w:rPr>
                <w:rFonts w:ascii="Constantia" w:eastAsia="SimSun" w:hAnsi="Constantia"/>
                <w:szCs w:val="22"/>
              </w:rPr>
            </w:pPr>
          </w:p>
        </w:tc>
        <w:tc>
          <w:tcPr>
            <w:tcW w:w="709" w:type="dxa"/>
          </w:tcPr>
          <w:p w14:paraId="49315729" w14:textId="77777777" w:rsidR="00591837" w:rsidRPr="00A36FF3" w:rsidRDefault="00591837" w:rsidP="005C1435">
            <w:pPr>
              <w:jc w:val="center"/>
              <w:rPr>
                <w:rFonts w:ascii="Constantia" w:hAnsi="Constantia"/>
                <w:szCs w:val="22"/>
              </w:rPr>
            </w:pPr>
            <w:r w:rsidRPr="00A36FF3">
              <w:rPr>
                <w:rFonts w:ascii="Constantia" w:hAnsi="Constantia"/>
                <w:szCs w:val="22"/>
              </w:rPr>
              <w:t>2</w:t>
            </w:r>
          </w:p>
          <w:p w14:paraId="04E99757" w14:textId="77777777" w:rsidR="00591837" w:rsidRPr="00A36FF3" w:rsidRDefault="00591837" w:rsidP="005C1435">
            <w:pPr>
              <w:jc w:val="center"/>
              <w:rPr>
                <w:rFonts w:ascii="Constantia" w:hAnsi="Constantia"/>
                <w:szCs w:val="22"/>
              </w:rPr>
            </w:pPr>
          </w:p>
        </w:tc>
        <w:tc>
          <w:tcPr>
            <w:tcW w:w="1417" w:type="dxa"/>
          </w:tcPr>
          <w:p w14:paraId="105F971C" w14:textId="77777777" w:rsidR="00591837" w:rsidRPr="00A36FF3" w:rsidRDefault="00591837" w:rsidP="005C1435">
            <w:pPr>
              <w:rPr>
                <w:rFonts w:ascii="Constantia" w:hAnsi="Constantia"/>
                <w:szCs w:val="22"/>
                <w:lang w:val="de-DE"/>
              </w:rPr>
            </w:pPr>
            <w:r w:rsidRPr="00A36FF3">
              <w:rPr>
                <w:rFonts w:ascii="Constantia" w:hAnsi="Constantia"/>
                <w:szCs w:val="22"/>
                <w:lang w:val="de-DE"/>
              </w:rPr>
              <w:t>ZW: IN</w:t>
            </w:r>
          </w:p>
          <w:p w14:paraId="3E34D0FB" w14:textId="77777777" w:rsidR="00591837" w:rsidRPr="00A36FF3" w:rsidRDefault="00591837" w:rsidP="005C1435">
            <w:pPr>
              <w:rPr>
                <w:rFonts w:ascii="Constantia" w:hAnsi="Constantia"/>
                <w:szCs w:val="22"/>
              </w:rPr>
            </w:pPr>
          </w:p>
        </w:tc>
      </w:tr>
      <w:bookmarkEnd w:id="16"/>
      <w:tr w:rsidR="00591837" w:rsidRPr="009258E8" w14:paraId="4B23963D" w14:textId="77777777" w:rsidTr="00BE0FE9">
        <w:tc>
          <w:tcPr>
            <w:tcW w:w="1129" w:type="dxa"/>
            <w:vAlign w:val="center"/>
          </w:tcPr>
          <w:p w14:paraId="014A8961" w14:textId="77777777" w:rsidR="00591837" w:rsidRPr="00A36FF3" w:rsidRDefault="00591837" w:rsidP="005C1435">
            <w:pPr>
              <w:rPr>
                <w:rFonts w:ascii="Constantia" w:hAnsi="Constantia"/>
                <w:szCs w:val="22"/>
              </w:rPr>
            </w:pPr>
            <w:r w:rsidRPr="00A36FF3">
              <w:rPr>
                <w:rFonts w:ascii="Constantia" w:hAnsi="Constantia"/>
                <w:szCs w:val="22"/>
              </w:rPr>
              <w:t>C1.6.2</w:t>
            </w:r>
          </w:p>
        </w:tc>
        <w:tc>
          <w:tcPr>
            <w:tcW w:w="5812" w:type="dxa"/>
            <w:vAlign w:val="center"/>
          </w:tcPr>
          <w:p w14:paraId="2384FB0C" w14:textId="77777777" w:rsidR="00591837" w:rsidRPr="00A36FF3" w:rsidRDefault="00591837" w:rsidP="005C1435">
            <w:pPr>
              <w:rPr>
                <w:rFonts w:ascii="Constantia" w:hAnsi="Constantia"/>
                <w:szCs w:val="22"/>
              </w:rPr>
            </w:pPr>
            <w:r w:rsidRPr="00A36FF3">
              <w:rPr>
                <w:rFonts w:ascii="Constantia" w:hAnsi="Constantia"/>
                <w:szCs w:val="22"/>
              </w:rPr>
              <w:t>Openingscollege</w:t>
            </w:r>
          </w:p>
        </w:tc>
        <w:tc>
          <w:tcPr>
            <w:tcW w:w="709" w:type="dxa"/>
            <w:vAlign w:val="center"/>
          </w:tcPr>
          <w:p w14:paraId="3F9FC6AA" w14:textId="77777777" w:rsidR="00591837" w:rsidRPr="00A36FF3" w:rsidRDefault="00591837" w:rsidP="005C1435">
            <w:pPr>
              <w:jc w:val="center"/>
              <w:rPr>
                <w:rFonts w:ascii="Constantia" w:hAnsi="Constantia"/>
                <w:szCs w:val="22"/>
              </w:rPr>
            </w:pPr>
            <w:r w:rsidRPr="00A36FF3">
              <w:rPr>
                <w:rFonts w:ascii="Constantia" w:hAnsi="Constantia"/>
                <w:szCs w:val="22"/>
              </w:rPr>
              <w:t>1</w:t>
            </w:r>
          </w:p>
        </w:tc>
        <w:tc>
          <w:tcPr>
            <w:tcW w:w="1417" w:type="dxa"/>
            <w:vAlign w:val="center"/>
          </w:tcPr>
          <w:p w14:paraId="6F953BCA" w14:textId="77777777" w:rsidR="00591837" w:rsidRPr="001F5513" w:rsidRDefault="00591837" w:rsidP="005C1435">
            <w:pPr>
              <w:rPr>
                <w:rFonts w:ascii="Constantia" w:hAnsi="Constantia"/>
              </w:rPr>
            </w:pPr>
            <w:r w:rsidRPr="0044387B">
              <w:rPr>
                <w:rFonts w:ascii="Constantia" w:hAnsi="Constantia"/>
              </w:rPr>
              <w:t>H</w:t>
            </w:r>
            <w:r w:rsidRPr="00DC0919">
              <w:rPr>
                <w:rFonts w:ascii="Constantia" w:hAnsi="Constantia"/>
              </w:rPr>
              <w:t>C</w:t>
            </w:r>
          </w:p>
        </w:tc>
      </w:tr>
      <w:tr w:rsidR="00591837" w:rsidRPr="009258E8" w14:paraId="7D76217F" w14:textId="77777777" w:rsidTr="00BE0FE9">
        <w:tc>
          <w:tcPr>
            <w:tcW w:w="1129" w:type="dxa"/>
            <w:vAlign w:val="center"/>
          </w:tcPr>
          <w:p w14:paraId="2F4784B1" w14:textId="77777777" w:rsidR="00591837" w:rsidRPr="00A36FF3" w:rsidRDefault="00591837" w:rsidP="005C1435">
            <w:pPr>
              <w:rPr>
                <w:rFonts w:ascii="Constantia" w:hAnsi="Constantia"/>
                <w:szCs w:val="22"/>
              </w:rPr>
            </w:pPr>
            <w:r w:rsidRPr="00A36FF3">
              <w:rPr>
                <w:rFonts w:ascii="Constantia" w:hAnsi="Constantia"/>
                <w:szCs w:val="22"/>
              </w:rPr>
              <w:t>C1.6.3</w:t>
            </w:r>
          </w:p>
        </w:tc>
        <w:tc>
          <w:tcPr>
            <w:tcW w:w="5812" w:type="dxa"/>
            <w:vAlign w:val="center"/>
          </w:tcPr>
          <w:p w14:paraId="65BA4EAB" w14:textId="77777777" w:rsidR="00591837" w:rsidRPr="00BE0FE9" w:rsidRDefault="00591837" w:rsidP="005C1435">
            <w:pPr>
              <w:rPr>
                <w:rFonts w:ascii="Constantia" w:hAnsi="Constantia"/>
              </w:rPr>
            </w:pPr>
            <w:r w:rsidRPr="0044387B">
              <w:rPr>
                <w:rFonts w:ascii="Constantia" w:hAnsi="Constantia"/>
              </w:rPr>
              <w:t>(</w:t>
            </w:r>
            <w:r w:rsidRPr="00DC0919">
              <w:rPr>
                <w:rFonts w:ascii="Constantia" w:hAnsi="Constantia"/>
              </w:rPr>
              <w:t>A</w:t>
            </w:r>
            <w:r w:rsidRPr="0044387B">
              <w:rPr>
                <w:rFonts w:ascii="Constantia" w:hAnsi="Constantia"/>
              </w:rPr>
              <w:t>angereikte) medium literatuur over ‘vorm’ lezen</w:t>
            </w:r>
          </w:p>
        </w:tc>
        <w:tc>
          <w:tcPr>
            <w:tcW w:w="709" w:type="dxa"/>
            <w:vAlign w:val="center"/>
          </w:tcPr>
          <w:p w14:paraId="3768E431" w14:textId="77777777" w:rsidR="00591837" w:rsidRPr="00A36FF3" w:rsidRDefault="00591837" w:rsidP="005C1435">
            <w:pPr>
              <w:jc w:val="center"/>
              <w:rPr>
                <w:rFonts w:ascii="Constantia" w:hAnsi="Constantia"/>
                <w:szCs w:val="22"/>
              </w:rPr>
            </w:pPr>
            <w:r w:rsidRPr="00A36FF3">
              <w:rPr>
                <w:rFonts w:ascii="Constantia" w:hAnsi="Constantia"/>
                <w:szCs w:val="22"/>
              </w:rPr>
              <w:t>4</w:t>
            </w:r>
          </w:p>
        </w:tc>
        <w:tc>
          <w:tcPr>
            <w:tcW w:w="1417" w:type="dxa"/>
            <w:vAlign w:val="center"/>
          </w:tcPr>
          <w:p w14:paraId="4E06FF1F" w14:textId="77777777" w:rsidR="00591837" w:rsidRPr="00A36FF3" w:rsidRDefault="00591837" w:rsidP="005C1435">
            <w:pPr>
              <w:rPr>
                <w:rFonts w:ascii="Constantia" w:hAnsi="Constantia"/>
                <w:szCs w:val="22"/>
              </w:rPr>
            </w:pPr>
            <w:r w:rsidRPr="00A36FF3">
              <w:rPr>
                <w:rFonts w:ascii="Constantia" w:hAnsi="Constantia"/>
                <w:szCs w:val="22"/>
              </w:rPr>
              <w:t>ZW: IN</w:t>
            </w:r>
          </w:p>
        </w:tc>
      </w:tr>
      <w:tr w:rsidR="00591837" w:rsidRPr="009258E8" w14:paraId="213D619B" w14:textId="77777777" w:rsidTr="00BE0FE9">
        <w:tc>
          <w:tcPr>
            <w:tcW w:w="1129" w:type="dxa"/>
            <w:vAlign w:val="center"/>
          </w:tcPr>
          <w:p w14:paraId="37F01227" w14:textId="77777777" w:rsidR="00591837" w:rsidRPr="00A36FF3" w:rsidRDefault="00591837" w:rsidP="005C1435">
            <w:pPr>
              <w:rPr>
                <w:rFonts w:ascii="Constantia" w:hAnsi="Constantia"/>
                <w:szCs w:val="22"/>
              </w:rPr>
            </w:pPr>
            <w:r w:rsidRPr="00A36FF3">
              <w:rPr>
                <w:rFonts w:ascii="Constantia" w:hAnsi="Constantia"/>
                <w:szCs w:val="22"/>
              </w:rPr>
              <w:lastRenderedPageBreak/>
              <w:t>C1.6.4</w:t>
            </w:r>
          </w:p>
        </w:tc>
        <w:tc>
          <w:tcPr>
            <w:tcW w:w="5812" w:type="dxa"/>
            <w:vAlign w:val="center"/>
          </w:tcPr>
          <w:p w14:paraId="0FF53651" w14:textId="77777777" w:rsidR="00591837" w:rsidRDefault="00591837" w:rsidP="005C1435">
            <w:pPr>
              <w:rPr>
                <w:rFonts w:ascii="Constantia" w:hAnsi="Constantia"/>
                <w:bCs/>
                <w:szCs w:val="22"/>
              </w:rPr>
            </w:pPr>
            <w:r w:rsidRPr="00A36FF3">
              <w:rPr>
                <w:rFonts w:ascii="Constantia" w:hAnsi="Constantia"/>
                <w:bCs/>
                <w:szCs w:val="22"/>
              </w:rPr>
              <w:t>Planning maken voor de uitvoering van mediumactiviteiten in je subgroep</w:t>
            </w:r>
          </w:p>
          <w:p w14:paraId="4D31743A" w14:textId="77777777" w:rsidR="00591837" w:rsidRPr="00FD1691" w:rsidRDefault="00591837" w:rsidP="005C1435">
            <w:pPr>
              <w:rPr>
                <w:rFonts w:ascii="Constantia" w:hAnsi="Constantia"/>
                <w:i/>
                <w:sz w:val="18"/>
                <w:szCs w:val="18"/>
              </w:rPr>
            </w:pPr>
            <w:r>
              <w:rPr>
                <w:rFonts w:ascii="Constantia" w:hAnsi="Constantia"/>
                <w:i/>
                <w:sz w:val="18"/>
                <w:szCs w:val="18"/>
              </w:rPr>
              <w:t>Deze hele module (C1.6</w:t>
            </w:r>
            <w:r w:rsidRPr="00FD1691">
              <w:rPr>
                <w:rFonts w:ascii="Constantia" w:hAnsi="Constantia"/>
                <w:i/>
                <w:sz w:val="18"/>
                <w:szCs w:val="18"/>
              </w:rPr>
              <w:t>) werk je in één subgroep. De subgroep ga je in dit OT vormen. Een subgroep bestaat uit min.3 max. 4 studenten van zoveel mogelijk verschillende media (dit laatste is van belang voor de kwaliteit van de te verzamelen data).</w:t>
            </w:r>
          </w:p>
          <w:p w14:paraId="7D44B4C0" w14:textId="77777777" w:rsidR="00591837" w:rsidRPr="00FD1691" w:rsidRDefault="00591837" w:rsidP="005C1435">
            <w:pPr>
              <w:rPr>
                <w:rFonts w:ascii="Constantia" w:hAnsi="Constantia"/>
                <w:i/>
                <w:sz w:val="18"/>
                <w:szCs w:val="18"/>
              </w:rPr>
            </w:pPr>
          </w:p>
          <w:p w14:paraId="4FD7283A" w14:textId="77777777" w:rsidR="00591837" w:rsidRPr="00BE0FE9" w:rsidRDefault="00591837" w:rsidP="005C1435">
            <w:pPr>
              <w:rPr>
                <w:rFonts w:ascii="Constantia" w:hAnsi="Constantia"/>
                <w:i/>
                <w:iCs/>
                <w:sz w:val="18"/>
                <w:szCs w:val="18"/>
              </w:rPr>
            </w:pPr>
            <w:r w:rsidRPr="00B84515">
              <w:rPr>
                <w:rFonts w:ascii="Constantia" w:hAnsi="Constantia"/>
                <w:i/>
                <w:iCs/>
                <w:sz w:val="18"/>
                <w:szCs w:val="18"/>
              </w:rPr>
              <w:t>Plan de mediumactiviteiten waarmee je de data gaat verzamelen. Iedere student gaat één</w:t>
            </w:r>
            <w:r w:rsidRPr="001F5513">
              <w:rPr>
                <w:rFonts w:ascii="Constantia" w:hAnsi="Constantia"/>
                <w:i/>
                <w:iCs/>
                <w:sz w:val="18"/>
                <w:szCs w:val="18"/>
              </w:rPr>
              <w:t xml:space="preserve"> activiteit van 30 min</w:t>
            </w:r>
            <w:r w:rsidRPr="00B84515">
              <w:rPr>
                <w:rFonts w:ascii="Constantia" w:hAnsi="Constantia"/>
                <w:i/>
                <w:iCs/>
                <w:sz w:val="18"/>
                <w:szCs w:val="18"/>
              </w:rPr>
              <w:t xml:space="preserve"> aanbieden aan de overige leden van je subgroep. De data moeten in week 5 van deze OP verzameld zijn, want dan ga je er verder mee aan de slag. Bedenk je ook of je een mediumlokaal nodig hebt én dat je een videorecorder</w:t>
            </w:r>
            <w:r w:rsidRPr="001F5513">
              <w:rPr>
                <w:rFonts w:ascii="Constantia" w:hAnsi="Constantia"/>
                <w:i/>
                <w:iCs/>
                <w:sz w:val="18"/>
                <w:szCs w:val="18"/>
              </w:rPr>
              <w:t xml:space="preserve"> ter beschikking moet hebben.</w:t>
            </w:r>
          </w:p>
          <w:p w14:paraId="0C2F2A4A" w14:textId="77777777" w:rsidR="00591837" w:rsidRPr="00BE0FE9" w:rsidRDefault="00591837" w:rsidP="005C1435">
            <w:pPr>
              <w:rPr>
                <w:rFonts w:ascii="Constantia" w:hAnsi="Constantia"/>
                <w:i/>
                <w:iCs/>
                <w:sz w:val="18"/>
                <w:szCs w:val="18"/>
              </w:rPr>
            </w:pPr>
          </w:p>
          <w:p w14:paraId="08761DF8" w14:textId="77777777" w:rsidR="00591837" w:rsidRPr="00BE0FE9" w:rsidRDefault="00591837" w:rsidP="005C1435">
            <w:pPr>
              <w:rPr>
                <w:rFonts w:ascii="Constantia" w:hAnsi="Constantia"/>
                <w:i/>
                <w:iCs/>
                <w:sz w:val="18"/>
                <w:szCs w:val="18"/>
              </w:rPr>
            </w:pPr>
            <w:r w:rsidRPr="00BE0FE9">
              <w:rPr>
                <w:rFonts w:ascii="Constantia" w:hAnsi="Constantia"/>
                <w:i/>
                <w:iCs/>
                <w:sz w:val="18"/>
                <w:szCs w:val="18"/>
              </w:rPr>
              <w:t xml:space="preserve">In het rooster zijn er blokken opgenomen om de mediumactiviteiten uit te voeren in een mediumlokaal. Stem wel onderling én in samenspraak met de andere mix-mediagroep af wie wanneer zijn/haar activiteit uitvoert. Je hebt per student maar max. 45 min werktijd in het mediumlokaal. Dit is inclusief instaleren van camera’s, instructie en werken. </w:t>
            </w:r>
          </w:p>
          <w:p w14:paraId="366878B4" w14:textId="77777777" w:rsidR="00591837" w:rsidRPr="006B20E8" w:rsidRDefault="00591837" w:rsidP="005C1435">
            <w:pPr>
              <w:pStyle w:val="Lijstalinea"/>
              <w:spacing w:after="0" w:line="240" w:lineRule="auto"/>
              <w:ind w:left="199"/>
              <w:rPr>
                <w:lang w:val="nl-NL"/>
              </w:rPr>
            </w:pPr>
          </w:p>
        </w:tc>
        <w:tc>
          <w:tcPr>
            <w:tcW w:w="709" w:type="dxa"/>
            <w:vAlign w:val="center"/>
          </w:tcPr>
          <w:p w14:paraId="60EB616A" w14:textId="77777777" w:rsidR="00591837" w:rsidRPr="00A36FF3" w:rsidRDefault="00591837" w:rsidP="005C1435">
            <w:pPr>
              <w:jc w:val="center"/>
              <w:rPr>
                <w:rFonts w:ascii="Constantia" w:hAnsi="Constantia"/>
                <w:szCs w:val="22"/>
              </w:rPr>
            </w:pPr>
            <w:r w:rsidRPr="00A36FF3">
              <w:rPr>
                <w:rFonts w:ascii="Constantia" w:hAnsi="Constantia"/>
                <w:szCs w:val="22"/>
              </w:rPr>
              <w:t>1</w:t>
            </w:r>
          </w:p>
        </w:tc>
        <w:tc>
          <w:tcPr>
            <w:tcW w:w="1417" w:type="dxa"/>
            <w:vAlign w:val="center"/>
          </w:tcPr>
          <w:p w14:paraId="4104F90C" w14:textId="77777777" w:rsidR="00591837" w:rsidRPr="00BE0FE9" w:rsidRDefault="00591837" w:rsidP="005C1435">
            <w:pPr>
              <w:rPr>
                <w:rFonts w:ascii="Constantia" w:hAnsi="Constantia"/>
              </w:rPr>
            </w:pPr>
            <w:r w:rsidRPr="0044387B">
              <w:rPr>
                <w:rFonts w:ascii="Constantia" w:hAnsi="Constantia"/>
              </w:rPr>
              <w:t>OT</w:t>
            </w:r>
          </w:p>
          <w:p w14:paraId="76D31D85" w14:textId="77777777" w:rsidR="00591837" w:rsidRPr="00BE0FE9" w:rsidRDefault="00591837" w:rsidP="005C1435">
            <w:pPr>
              <w:rPr>
                <w:rFonts w:ascii="Constantia" w:hAnsi="Constantia"/>
              </w:rPr>
            </w:pPr>
            <w:r w:rsidRPr="00BE0FE9">
              <w:rPr>
                <w:rFonts w:ascii="Constantia" w:hAnsi="Constantia"/>
              </w:rPr>
              <w:t>mixmedia</w:t>
            </w:r>
          </w:p>
          <w:p w14:paraId="1C206131" w14:textId="77777777" w:rsidR="00591837" w:rsidRPr="00BE0FE9" w:rsidRDefault="00591837" w:rsidP="005C1435">
            <w:pPr>
              <w:rPr>
                <w:rFonts w:ascii="Constantia" w:hAnsi="Constantia"/>
              </w:rPr>
            </w:pPr>
          </w:p>
        </w:tc>
      </w:tr>
      <w:tr w:rsidR="00591837" w:rsidRPr="009258E8" w14:paraId="163F86AB" w14:textId="77777777" w:rsidTr="00BE0FE9">
        <w:tc>
          <w:tcPr>
            <w:tcW w:w="9067" w:type="dxa"/>
            <w:gridSpan w:val="4"/>
            <w:shd w:val="clear" w:color="auto" w:fill="D9D9D9" w:themeFill="background1" w:themeFillShade="D9"/>
            <w:vAlign w:val="center"/>
          </w:tcPr>
          <w:p w14:paraId="4AD631C1" w14:textId="77777777" w:rsidR="00591837" w:rsidRPr="009258E8" w:rsidRDefault="00591837" w:rsidP="005C1435">
            <w:pPr>
              <w:rPr>
                <w:rFonts w:ascii="Constantia" w:hAnsi="Constantia"/>
                <w:szCs w:val="22"/>
              </w:rPr>
            </w:pPr>
            <w:r w:rsidRPr="009258E8">
              <w:rPr>
                <w:rFonts w:ascii="Constantia" w:hAnsi="Constantia"/>
                <w:szCs w:val="22"/>
              </w:rPr>
              <w:t xml:space="preserve">Week </w:t>
            </w:r>
            <w:r>
              <w:rPr>
                <w:rFonts w:ascii="Constantia" w:hAnsi="Constantia"/>
                <w:szCs w:val="22"/>
              </w:rPr>
              <w:t>2</w:t>
            </w:r>
          </w:p>
        </w:tc>
      </w:tr>
      <w:tr w:rsidR="00591837" w:rsidRPr="009258E8" w14:paraId="38684996" w14:textId="77777777" w:rsidTr="005C1435">
        <w:trPr>
          <w:trHeight w:val="331"/>
        </w:trPr>
        <w:tc>
          <w:tcPr>
            <w:tcW w:w="1129" w:type="dxa"/>
          </w:tcPr>
          <w:p w14:paraId="1E1E0186" w14:textId="77777777" w:rsidR="00591837" w:rsidRPr="00A36FF3" w:rsidRDefault="00591837" w:rsidP="005C1435">
            <w:pPr>
              <w:rPr>
                <w:rFonts w:ascii="Constantia" w:hAnsi="Constantia"/>
              </w:rPr>
            </w:pPr>
            <w:r>
              <w:rPr>
                <w:rFonts w:ascii="Constantia" w:hAnsi="Constantia"/>
              </w:rPr>
              <w:t>C1.6</w:t>
            </w:r>
            <w:r w:rsidRPr="00A36FF3">
              <w:rPr>
                <w:rFonts w:ascii="Constantia" w:hAnsi="Constantia"/>
              </w:rPr>
              <w:t>.5a</w:t>
            </w:r>
          </w:p>
          <w:p w14:paraId="002D3C63" w14:textId="77777777" w:rsidR="00591837" w:rsidRPr="00A36FF3" w:rsidRDefault="00591837" w:rsidP="005C1435">
            <w:pPr>
              <w:rPr>
                <w:rFonts w:ascii="Constantia" w:hAnsi="Constantia"/>
                <w:szCs w:val="22"/>
              </w:rPr>
            </w:pPr>
          </w:p>
        </w:tc>
        <w:tc>
          <w:tcPr>
            <w:tcW w:w="5812" w:type="dxa"/>
          </w:tcPr>
          <w:p w14:paraId="6272591C" w14:textId="77777777" w:rsidR="00591837" w:rsidRPr="00A36FF3" w:rsidRDefault="00591837" w:rsidP="005C1435">
            <w:pPr>
              <w:rPr>
                <w:rFonts w:ascii="Constantia" w:hAnsi="Constantia"/>
              </w:rPr>
            </w:pPr>
            <w:r w:rsidRPr="00A36FF3">
              <w:rPr>
                <w:rFonts w:ascii="Constantia" w:hAnsi="Constantia"/>
                <w:bCs/>
              </w:rPr>
              <w:t>Aangereikte medium literatuur lezen + s</w:t>
            </w:r>
            <w:r w:rsidRPr="00A36FF3">
              <w:rPr>
                <w:rFonts w:ascii="Constantia" w:hAnsi="Constantia"/>
              </w:rPr>
              <w:t xml:space="preserve">amenvatten </w:t>
            </w:r>
          </w:p>
          <w:p w14:paraId="57D17B63" w14:textId="77777777" w:rsidR="00591837" w:rsidRDefault="00591837" w:rsidP="005C1435">
            <w:pPr>
              <w:pStyle w:val="Kleurrijkelijst-accent11"/>
              <w:ind w:left="0"/>
              <w:rPr>
                <w:rFonts w:ascii="Constantia" w:hAnsi="Constantia"/>
                <w:i/>
                <w:sz w:val="18"/>
                <w:szCs w:val="18"/>
              </w:rPr>
            </w:pPr>
          </w:p>
          <w:p w14:paraId="1A7762A1" w14:textId="77777777" w:rsidR="00591837" w:rsidRPr="00BE0FE9" w:rsidRDefault="00591837" w:rsidP="005C1435">
            <w:pPr>
              <w:pStyle w:val="Kleurrijkelijst-accent11"/>
              <w:ind w:left="0"/>
              <w:rPr>
                <w:rFonts w:ascii="Constantia" w:hAnsi="Constantia"/>
                <w:i/>
                <w:iCs/>
                <w:sz w:val="18"/>
                <w:szCs w:val="18"/>
              </w:rPr>
            </w:pPr>
            <w:r w:rsidRPr="5383792B">
              <w:rPr>
                <w:rFonts w:ascii="Constantia" w:hAnsi="Constantia"/>
                <w:i/>
                <w:iCs/>
                <w:sz w:val="18"/>
                <w:szCs w:val="18"/>
              </w:rPr>
              <w:t>Maak een samenvatting van de medium literatuur en medium les over vorm.</w:t>
            </w:r>
          </w:p>
          <w:p w14:paraId="710F6FE9" w14:textId="77777777" w:rsidR="00591837" w:rsidRPr="00490AD3" w:rsidRDefault="00591837" w:rsidP="005C1435">
            <w:pPr>
              <w:pStyle w:val="Kleurrijkelijst-accent11"/>
              <w:ind w:left="0"/>
              <w:rPr>
                <w:rFonts w:ascii="Constantia" w:hAnsi="Constantia"/>
                <w:i/>
                <w:sz w:val="18"/>
                <w:szCs w:val="18"/>
              </w:rPr>
            </w:pPr>
            <w:r w:rsidRPr="00490AD3">
              <w:rPr>
                <w:rFonts w:ascii="Constantia" w:hAnsi="Constantia"/>
                <w:i/>
                <w:sz w:val="18"/>
                <w:szCs w:val="18"/>
              </w:rPr>
              <w:t>Maak een apart lijstje met de literatuur die je gelezen hebt. Denk daarbij aan APA!</w:t>
            </w:r>
          </w:p>
          <w:p w14:paraId="78452B09" w14:textId="77777777" w:rsidR="00591837" w:rsidRPr="00A36FF3" w:rsidRDefault="00591837" w:rsidP="005C1435">
            <w:pPr>
              <w:rPr>
                <w:rFonts w:ascii="Constantia" w:hAnsi="Constantia"/>
                <w:szCs w:val="22"/>
              </w:rPr>
            </w:pPr>
          </w:p>
        </w:tc>
        <w:tc>
          <w:tcPr>
            <w:tcW w:w="709" w:type="dxa"/>
          </w:tcPr>
          <w:p w14:paraId="1090FFF8" w14:textId="77777777" w:rsidR="00591837" w:rsidRPr="00A36FF3" w:rsidRDefault="00591837" w:rsidP="005C1435">
            <w:pPr>
              <w:jc w:val="center"/>
              <w:rPr>
                <w:rFonts w:ascii="Constantia" w:hAnsi="Constantia"/>
              </w:rPr>
            </w:pPr>
            <w:r w:rsidRPr="00A36FF3">
              <w:rPr>
                <w:rFonts w:ascii="Constantia" w:hAnsi="Constantia"/>
              </w:rPr>
              <w:t xml:space="preserve">5 </w:t>
            </w:r>
          </w:p>
          <w:p w14:paraId="25B87EC6" w14:textId="77777777" w:rsidR="00591837" w:rsidRPr="00A36FF3" w:rsidRDefault="00591837" w:rsidP="005C1435">
            <w:pPr>
              <w:jc w:val="center"/>
              <w:rPr>
                <w:rFonts w:ascii="Constantia" w:hAnsi="Constantia"/>
                <w:szCs w:val="22"/>
              </w:rPr>
            </w:pPr>
          </w:p>
        </w:tc>
        <w:tc>
          <w:tcPr>
            <w:tcW w:w="1417" w:type="dxa"/>
          </w:tcPr>
          <w:p w14:paraId="31E435D1" w14:textId="77777777" w:rsidR="00591837" w:rsidRPr="00A36FF3" w:rsidRDefault="00591837" w:rsidP="005C1435">
            <w:pPr>
              <w:rPr>
                <w:rFonts w:ascii="Constantia" w:hAnsi="Constantia"/>
              </w:rPr>
            </w:pPr>
            <w:r>
              <w:rPr>
                <w:rFonts w:ascii="Constantia" w:hAnsi="Constantia"/>
              </w:rPr>
              <w:t xml:space="preserve">ZW: </w:t>
            </w:r>
            <w:r w:rsidRPr="00A36FF3">
              <w:rPr>
                <w:rFonts w:ascii="Constantia" w:hAnsi="Constantia"/>
              </w:rPr>
              <w:t xml:space="preserve">IN </w:t>
            </w:r>
          </w:p>
          <w:p w14:paraId="1AF15C22" w14:textId="77777777" w:rsidR="00591837" w:rsidRPr="00A36FF3" w:rsidRDefault="00591837" w:rsidP="005C1435">
            <w:pPr>
              <w:rPr>
                <w:rFonts w:ascii="Constantia" w:hAnsi="Constantia"/>
                <w:szCs w:val="22"/>
              </w:rPr>
            </w:pPr>
          </w:p>
        </w:tc>
      </w:tr>
      <w:tr w:rsidR="00591837" w:rsidRPr="009258E8" w14:paraId="0378CE82" w14:textId="77777777" w:rsidTr="00BE0FE9">
        <w:trPr>
          <w:trHeight w:val="331"/>
        </w:trPr>
        <w:tc>
          <w:tcPr>
            <w:tcW w:w="1129" w:type="dxa"/>
          </w:tcPr>
          <w:p w14:paraId="13DBD30A" w14:textId="77777777" w:rsidR="00591837" w:rsidRPr="00A36FF3" w:rsidRDefault="00591837" w:rsidP="005C1435">
            <w:pPr>
              <w:rPr>
                <w:rFonts w:ascii="Constantia" w:hAnsi="Constantia"/>
                <w:szCs w:val="22"/>
              </w:rPr>
            </w:pPr>
            <w:r>
              <w:rPr>
                <w:rFonts w:ascii="Constantia" w:hAnsi="Constantia"/>
              </w:rPr>
              <w:t>C1.6</w:t>
            </w:r>
            <w:r w:rsidRPr="00A36FF3">
              <w:rPr>
                <w:rFonts w:ascii="Constantia" w:hAnsi="Constantia"/>
              </w:rPr>
              <w:t>.5b</w:t>
            </w:r>
          </w:p>
        </w:tc>
        <w:tc>
          <w:tcPr>
            <w:tcW w:w="5812" w:type="dxa"/>
          </w:tcPr>
          <w:p w14:paraId="733BEE69" w14:textId="77777777" w:rsidR="00591837" w:rsidRPr="00A36FF3" w:rsidRDefault="00591837" w:rsidP="005C1435">
            <w:pPr>
              <w:rPr>
                <w:rFonts w:ascii="Constantia" w:hAnsi="Constantia"/>
              </w:rPr>
            </w:pPr>
            <w:r w:rsidRPr="00A36FF3">
              <w:rPr>
                <w:rFonts w:ascii="Constantia" w:hAnsi="Constantia"/>
              </w:rPr>
              <w:t>Literatuur dataverzameling lezen</w:t>
            </w:r>
          </w:p>
          <w:p w14:paraId="5D3632CC" w14:textId="77777777" w:rsidR="00591837" w:rsidRPr="00A36FF3" w:rsidRDefault="00591837" w:rsidP="005C1435">
            <w:pPr>
              <w:rPr>
                <w:rFonts w:ascii="Constantia" w:hAnsi="Constantia"/>
                <w:szCs w:val="22"/>
              </w:rPr>
            </w:pPr>
          </w:p>
        </w:tc>
        <w:tc>
          <w:tcPr>
            <w:tcW w:w="709" w:type="dxa"/>
          </w:tcPr>
          <w:p w14:paraId="0347914F" w14:textId="77777777" w:rsidR="00591837" w:rsidRPr="00A36FF3" w:rsidRDefault="00591837" w:rsidP="005C1435">
            <w:pPr>
              <w:jc w:val="center"/>
              <w:rPr>
                <w:rFonts w:ascii="Constantia" w:hAnsi="Constantia"/>
              </w:rPr>
            </w:pPr>
            <w:r w:rsidRPr="00A36FF3">
              <w:rPr>
                <w:rFonts w:ascii="Constantia" w:hAnsi="Constantia"/>
              </w:rPr>
              <w:t xml:space="preserve">5 </w:t>
            </w:r>
          </w:p>
          <w:p w14:paraId="6B9E24F7" w14:textId="77777777" w:rsidR="00591837" w:rsidRPr="00A36FF3" w:rsidRDefault="00591837" w:rsidP="005C1435">
            <w:pPr>
              <w:jc w:val="center"/>
              <w:rPr>
                <w:rFonts w:ascii="Constantia" w:hAnsi="Constantia"/>
                <w:szCs w:val="22"/>
              </w:rPr>
            </w:pPr>
          </w:p>
        </w:tc>
        <w:tc>
          <w:tcPr>
            <w:tcW w:w="1417" w:type="dxa"/>
            <w:vAlign w:val="center"/>
          </w:tcPr>
          <w:p w14:paraId="2CFD0A73" w14:textId="77777777" w:rsidR="00591837" w:rsidRPr="00A36FF3" w:rsidRDefault="00591837" w:rsidP="005C1435">
            <w:pPr>
              <w:rPr>
                <w:rFonts w:ascii="Constantia" w:hAnsi="Constantia"/>
              </w:rPr>
            </w:pPr>
            <w:r>
              <w:rPr>
                <w:rFonts w:ascii="Constantia" w:hAnsi="Constantia"/>
              </w:rPr>
              <w:t xml:space="preserve">ZW: </w:t>
            </w:r>
            <w:r w:rsidRPr="00A36FF3">
              <w:rPr>
                <w:rFonts w:ascii="Constantia" w:hAnsi="Constantia"/>
              </w:rPr>
              <w:t>IN</w:t>
            </w:r>
          </w:p>
          <w:p w14:paraId="0286ABC8" w14:textId="77777777" w:rsidR="00591837" w:rsidRPr="00A36FF3" w:rsidRDefault="00591837" w:rsidP="005C1435">
            <w:pPr>
              <w:rPr>
                <w:rFonts w:ascii="Constantia" w:hAnsi="Constantia"/>
                <w:szCs w:val="22"/>
              </w:rPr>
            </w:pPr>
          </w:p>
        </w:tc>
      </w:tr>
      <w:tr w:rsidR="00591837" w:rsidRPr="009258E8" w14:paraId="5862D8A4" w14:textId="77777777" w:rsidTr="00BE0FE9">
        <w:tc>
          <w:tcPr>
            <w:tcW w:w="9067" w:type="dxa"/>
            <w:gridSpan w:val="4"/>
            <w:shd w:val="clear" w:color="auto" w:fill="D9D9D9" w:themeFill="background1" w:themeFillShade="D9"/>
            <w:vAlign w:val="center"/>
          </w:tcPr>
          <w:p w14:paraId="4C970335" w14:textId="77777777" w:rsidR="00591837" w:rsidRPr="006A6672" w:rsidRDefault="00591837" w:rsidP="005C1435">
            <w:pPr>
              <w:rPr>
                <w:rFonts w:ascii="Constantia" w:hAnsi="Constantia"/>
                <w:b/>
                <w:szCs w:val="22"/>
              </w:rPr>
            </w:pPr>
            <w:r w:rsidRPr="006A6672">
              <w:rPr>
                <w:rFonts w:ascii="Constantia" w:hAnsi="Constantia"/>
                <w:b/>
                <w:szCs w:val="22"/>
              </w:rPr>
              <w:t xml:space="preserve">Week 3: Taak 2: Formuleren van een </w:t>
            </w:r>
            <w:proofErr w:type="spellStart"/>
            <w:r w:rsidRPr="006A6672">
              <w:rPr>
                <w:rFonts w:ascii="Constantia" w:hAnsi="Constantia"/>
                <w:b/>
                <w:szCs w:val="22"/>
              </w:rPr>
              <w:t>subvraag</w:t>
            </w:r>
            <w:proofErr w:type="spellEnd"/>
            <w:r w:rsidRPr="006A6672">
              <w:rPr>
                <w:rFonts w:ascii="Constantia" w:hAnsi="Constantia"/>
                <w:b/>
                <w:szCs w:val="22"/>
              </w:rPr>
              <w:t xml:space="preserve"> en dataverzameling</w:t>
            </w:r>
          </w:p>
        </w:tc>
      </w:tr>
      <w:tr w:rsidR="00591837" w:rsidRPr="009258E8" w14:paraId="686C9D6B" w14:textId="77777777" w:rsidTr="005C1435">
        <w:trPr>
          <w:trHeight w:val="917"/>
        </w:trPr>
        <w:tc>
          <w:tcPr>
            <w:tcW w:w="1129" w:type="dxa"/>
          </w:tcPr>
          <w:p w14:paraId="631DF8AC" w14:textId="77777777" w:rsidR="00591837" w:rsidRPr="00A36FF3" w:rsidRDefault="00591837" w:rsidP="005C1435">
            <w:pPr>
              <w:rPr>
                <w:rFonts w:ascii="Constantia" w:hAnsi="Constantia"/>
                <w:bCs/>
              </w:rPr>
            </w:pPr>
            <w:r w:rsidRPr="00A36FF3">
              <w:rPr>
                <w:rFonts w:ascii="Constantia" w:hAnsi="Constantia"/>
                <w:bCs/>
              </w:rPr>
              <w:t>C1.6.6</w:t>
            </w:r>
          </w:p>
          <w:p w14:paraId="0FD9CA4F" w14:textId="77777777" w:rsidR="00591837" w:rsidRPr="00A36FF3" w:rsidRDefault="00591837" w:rsidP="005C1435">
            <w:pPr>
              <w:jc w:val="both"/>
              <w:rPr>
                <w:rFonts w:ascii="Constantia" w:eastAsia="SimSun" w:hAnsi="Constantia"/>
                <w:szCs w:val="22"/>
              </w:rPr>
            </w:pPr>
          </w:p>
        </w:tc>
        <w:tc>
          <w:tcPr>
            <w:tcW w:w="5812" w:type="dxa"/>
          </w:tcPr>
          <w:p w14:paraId="3132FACA" w14:textId="77777777" w:rsidR="00591837" w:rsidRPr="00A36FF3" w:rsidRDefault="00591837" w:rsidP="005C1435">
            <w:pPr>
              <w:rPr>
                <w:rFonts w:ascii="Constantia" w:hAnsi="Constantia"/>
                <w:bCs/>
              </w:rPr>
            </w:pPr>
            <w:r w:rsidRPr="00A36FF3">
              <w:rPr>
                <w:rFonts w:ascii="Constantia" w:hAnsi="Constantia"/>
                <w:bCs/>
              </w:rPr>
              <w:t>Hoorcollege over opstellen van onderzoeksvraag + dataverzameling + datapreparatie + kwaliteitscriteria</w:t>
            </w:r>
          </w:p>
          <w:p w14:paraId="0BCBD2CE" w14:textId="77777777" w:rsidR="00591837" w:rsidRPr="00A36FF3" w:rsidRDefault="00591837" w:rsidP="005C1435">
            <w:pPr>
              <w:rPr>
                <w:rFonts w:ascii="Constantia" w:hAnsi="Constantia"/>
                <w:bCs/>
              </w:rPr>
            </w:pPr>
          </w:p>
        </w:tc>
        <w:tc>
          <w:tcPr>
            <w:tcW w:w="709" w:type="dxa"/>
          </w:tcPr>
          <w:p w14:paraId="2562DDE3" w14:textId="77777777" w:rsidR="00591837" w:rsidRPr="00A36FF3" w:rsidRDefault="00591837" w:rsidP="005C1435">
            <w:pPr>
              <w:jc w:val="center"/>
              <w:rPr>
                <w:rFonts w:ascii="Constantia" w:hAnsi="Constantia"/>
              </w:rPr>
            </w:pPr>
            <w:r w:rsidRPr="00A36FF3">
              <w:rPr>
                <w:rFonts w:ascii="Constantia" w:hAnsi="Constantia"/>
              </w:rPr>
              <w:t>1</w:t>
            </w:r>
          </w:p>
          <w:p w14:paraId="5CE71804" w14:textId="77777777" w:rsidR="00591837" w:rsidRPr="00A36FF3" w:rsidRDefault="00591837" w:rsidP="005C1435">
            <w:pPr>
              <w:jc w:val="center"/>
              <w:rPr>
                <w:rFonts w:ascii="Constantia" w:eastAsia="SimSun" w:hAnsi="Constantia"/>
                <w:szCs w:val="22"/>
              </w:rPr>
            </w:pPr>
          </w:p>
        </w:tc>
        <w:tc>
          <w:tcPr>
            <w:tcW w:w="1417" w:type="dxa"/>
          </w:tcPr>
          <w:p w14:paraId="28914764" w14:textId="77777777" w:rsidR="00591837" w:rsidRPr="00BE0FE9" w:rsidRDefault="00591837" w:rsidP="005C1435">
            <w:pPr>
              <w:rPr>
                <w:rFonts w:ascii="Constantia" w:hAnsi="Constantia"/>
              </w:rPr>
            </w:pPr>
            <w:r w:rsidRPr="0044387B">
              <w:rPr>
                <w:rFonts w:ascii="Constantia" w:hAnsi="Constantia"/>
              </w:rPr>
              <w:t>H</w:t>
            </w:r>
            <w:r w:rsidRPr="00DC0919">
              <w:rPr>
                <w:rFonts w:ascii="Constantia" w:hAnsi="Constantia"/>
              </w:rPr>
              <w:t>C</w:t>
            </w:r>
          </w:p>
        </w:tc>
      </w:tr>
      <w:tr w:rsidR="00591837" w:rsidRPr="009258E8" w14:paraId="63ECEC3B" w14:textId="77777777" w:rsidTr="005C1435">
        <w:trPr>
          <w:trHeight w:val="917"/>
        </w:trPr>
        <w:tc>
          <w:tcPr>
            <w:tcW w:w="1129" w:type="dxa"/>
          </w:tcPr>
          <w:p w14:paraId="29E006C3" w14:textId="77777777" w:rsidR="00591837" w:rsidRPr="00A36FF3" w:rsidRDefault="00591837" w:rsidP="005C1435">
            <w:pPr>
              <w:rPr>
                <w:rFonts w:ascii="Constantia" w:hAnsi="Constantia"/>
                <w:bCs/>
              </w:rPr>
            </w:pPr>
            <w:r>
              <w:rPr>
                <w:rFonts w:ascii="Constantia" w:hAnsi="Constantia"/>
                <w:bCs/>
              </w:rPr>
              <w:t xml:space="preserve">C1.6.7 </w:t>
            </w:r>
          </w:p>
        </w:tc>
        <w:tc>
          <w:tcPr>
            <w:tcW w:w="5812" w:type="dxa"/>
          </w:tcPr>
          <w:p w14:paraId="1270281B" w14:textId="77777777" w:rsidR="00591837" w:rsidRPr="00A36FF3" w:rsidRDefault="00591837" w:rsidP="005C1435">
            <w:pPr>
              <w:rPr>
                <w:rFonts w:ascii="Constantia" w:hAnsi="Constantia"/>
                <w:bCs/>
              </w:rPr>
            </w:pPr>
            <w:r w:rsidRPr="00A36FF3">
              <w:rPr>
                <w:rFonts w:ascii="Constantia" w:hAnsi="Constantia"/>
                <w:bCs/>
              </w:rPr>
              <w:t>Bedenk een medium-gerelateerde sub-vraag</w:t>
            </w:r>
          </w:p>
          <w:p w14:paraId="73BF4F4D" w14:textId="77777777" w:rsidR="00591837" w:rsidRPr="00A36FF3" w:rsidRDefault="00591837" w:rsidP="005C1435">
            <w:pPr>
              <w:rPr>
                <w:rFonts w:ascii="Constantia" w:hAnsi="Constantia"/>
                <w:bCs/>
              </w:rPr>
            </w:pPr>
            <w:r w:rsidRPr="00A36FF3">
              <w:rPr>
                <w:rFonts w:ascii="Constantia" w:hAnsi="Constantia"/>
                <w:bCs/>
              </w:rPr>
              <w:t>Kies een medium activiteit en beschrijf deze in een dataverzamelingsplan</w:t>
            </w:r>
          </w:p>
          <w:p w14:paraId="0D521F5B" w14:textId="77777777" w:rsidR="00591837" w:rsidRDefault="00591837" w:rsidP="005C1435">
            <w:pPr>
              <w:rPr>
                <w:rFonts w:ascii="Constantia" w:hAnsi="Constantia"/>
                <w:bCs/>
              </w:rPr>
            </w:pPr>
          </w:p>
          <w:p w14:paraId="2289AC91" w14:textId="77777777" w:rsidR="00591837" w:rsidRPr="00490AD3" w:rsidRDefault="00591837" w:rsidP="005C1435">
            <w:pPr>
              <w:pStyle w:val="Kleurrijkelijst-accent11"/>
              <w:ind w:left="0"/>
              <w:rPr>
                <w:rFonts w:ascii="Constantia" w:hAnsi="Constantia"/>
                <w:i/>
                <w:sz w:val="18"/>
                <w:szCs w:val="18"/>
              </w:rPr>
            </w:pPr>
            <w:r w:rsidRPr="00490AD3">
              <w:rPr>
                <w:rFonts w:ascii="Constantia" w:hAnsi="Constantia"/>
                <w:i/>
                <w:sz w:val="18"/>
                <w:szCs w:val="18"/>
              </w:rPr>
              <w:t xml:space="preserve">De hoofdvraag voor dit onderzoek verlangt nu een medium-specifieke sub-vraag. Stel (individueel) deze sub-vraag op. </w:t>
            </w:r>
          </w:p>
          <w:p w14:paraId="16AE0D98" w14:textId="77777777" w:rsidR="00591837" w:rsidRPr="00BE0FE9" w:rsidRDefault="00591837" w:rsidP="005C1435">
            <w:pPr>
              <w:pStyle w:val="Kleurrijkelijst-accent11"/>
              <w:ind w:left="0"/>
              <w:rPr>
                <w:rFonts w:ascii="Constantia" w:hAnsi="Constantia"/>
                <w:i/>
                <w:iCs/>
                <w:sz w:val="18"/>
                <w:szCs w:val="18"/>
              </w:rPr>
            </w:pPr>
            <w:r w:rsidRPr="0044387B">
              <w:rPr>
                <w:rFonts w:ascii="Constantia" w:hAnsi="Constantia"/>
                <w:i/>
                <w:iCs/>
                <w:sz w:val="18"/>
                <w:szCs w:val="18"/>
              </w:rPr>
              <w:t>Het vorig jaar heb je ter voorbereiding op je stage mixed-media werkvormen aangeboden. Kies daar een werkvorm uit die goed gegaan is en beschrijf deze werkvorm Deze werkvorm ga je aanbieden om je data mee te verzamelen.</w:t>
            </w:r>
          </w:p>
          <w:p w14:paraId="2E4C4EAC" w14:textId="77777777" w:rsidR="00591837" w:rsidRPr="00490AD3" w:rsidRDefault="00591837" w:rsidP="005C1435">
            <w:pPr>
              <w:pStyle w:val="Kleurrijkelijst-accent11"/>
              <w:ind w:left="0"/>
              <w:rPr>
                <w:rFonts w:ascii="Constantia" w:hAnsi="Constantia"/>
                <w:i/>
                <w:sz w:val="18"/>
                <w:szCs w:val="18"/>
              </w:rPr>
            </w:pPr>
            <w:r w:rsidRPr="00490AD3">
              <w:rPr>
                <w:rFonts w:ascii="Constantia" w:hAnsi="Constantia"/>
                <w:i/>
                <w:sz w:val="18"/>
                <w:szCs w:val="18"/>
              </w:rPr>
              <w:t>Hoe denk je het uitvoeren van deze werkvorm op video te kunnen vastleggen? Wat heb je daarvoor nodig, hoe moet de camera opgesteld zijn? Heb je een camera gereserveerd?</w:t>
            </w:r>
          </w:p>
          <w:p w14:paraId="4072D6C7" w14:textId="77777777" w:rsidR="00591837" w:rsidRDefault="00591837" w:rsidP="005C1435">
            <w:pPr>
              <w:rPr>
                <w:rFonts w:ascii="Constantia" w:hAnsi="Constantia"/>
                <w:i/>
                <w:sz w:val="18"/>
                <w:szCs w:val="18"/>
              </w:rPr>
            </w:pPr>
            <w:r w:rsidRPr="00490AD3">
              <w:rPr>
                <w:rFonts w:ascii="Constantia" w:hAnsi="Constantia"/>
                <w:i/>
                <w:sz w:val="18"/>
                <w:szCs w:val="18"/>
              </w:rPr>
              <w:t>Verzamel de nieuwe sub-vraag, de gekozen mixed-media werkvorm en de planning voor het aanbieden van de werkactiviteit met je werkvorm (waar en wanneer). Voeg alles samen in een document ‘dataverzameling’.</w:t>
            </w:r>
          </w:p>
          <w:p w14:paraId="10A67646" w14:textId="77777777" w:rsidR="00591837" w:rsidRPr="00490AD3" w:rsidRDefault="00591837" w:rsidP="005C1435">
            <w:pPr>
              <w:rPr>
                <w:rFonts w:ascii="Constantia" w:hAnsi="Constantia"/>
                <w:bCs/>
                <w:szCs w:val="22"/>
              </w:rPr>
            </w:pPr>
          </w:p>
        </w:tc>
        <w:tc>
          <w:tcPr>
            <w:tcW w:w="709" w:type="dxa"/>
          </w:tcPr>
          <w:p w14:paraId="5D141712" w14:textId="77777777" w:rsidR="00591837" w:rsidRPr="00A36FF3" w:rsidRDefault="00591837" w:rsidP="005C1435">
            <w:pPr>
              <w:jc w:val="center"/>
              <w:rPr>
                <w:rFonts w:ascii="Constantia" w:hAnsi="Constantia"/>
              </w:rPr>
            </w:pPr>
            <w:r w:rsidRPr="00A36FF3">
              <w:rPr>
                <w:rFonts w:ascii="Constantia" w:hAnsi="Constantia"/>
              </w:rPr>
              <w:t>3</w:t>
            </w:r>
          </w:p>
          <w:p w14:paraId="66C5FDDB" w14:textId="77777777" w:rsidR="00591837" w:rsidRPr="00A36FF3" w:rsidRDefault="00591837" w:rsidP="005C1435">
            <w:pPr>
              <w:jc w:val="center"/>
              <w:rPr>
                <w:rFonts w:ascii="Constantia" w:hAnsi="Constantia"/>
              </w:rPr>
            </w:pPr>
          </w:p>
        </w:tc>
        <w:tc>
          <w:tcPr>
            <w:tcW w:w="1417" w:type="dxa"/>
          </w:tcPr>
          <w:p w14:paraId="54A89F1D" w14:textId="77777777" w:rsidR="00591837" w:rsidRPr="00A36FF3" w:rsidRDefault="00591837" w:rsidP="005C1435">
            <w:pPr>
              <w:rPr>
                <w:rFonts w:ascii="Constantia" w:hAnsi="Constantia"/>
                <w:szCs w:val="22"/>
              </w:rPr>
            </w:pPr>
            <w:r w:rsidRPr="00A36FF3">
              <w:rPr>
                <w:rFonts w:ascii="Constantia" w:hAnsi="Constantia"/>
                <w:szCs w:val="22"/>
              </w:rPr>
              <w:t>ZW: IN</w:t>
            </w:r>
          </w:p>
        </w:tc>
      </w:tr>
      <w:tr w:rsidR="00591837" w:rsidRPr="009258E8" w14:paraId="03D02DBA" w14:textId="77777777" w:rsidTr="005C1435">
        <w:trPr>
          <w:trHeight w:val="917"/>
        </w:trPr>
        <w:tc>
          <w:tcPr>
            <w:tcW w:w="1129" w:type="dxa"/>
          </w:tcPr>
          <w:p w14:paraId="132F8554" w14:textId="77777777" w:rsidR="00591837" w:rsidRDefault="00591837" w:rsidP="005C1435">
            <w:pPr>
              <w:rPr>
                <w:rFonts w:ascii="Constantia" w:hAnsi="Constantia"/>
                <w:bCs/>
              </w:rPr>
            </w:pPr>
            <w:r>
              <w:rPr>
                <w:rFonts w:ascii="Constantia" w:hAnsi="Constantia"/>
                <w:bCs/>
              </w:rPr>
              <w:t xml:space="preserve">C1.6.8 </w:t>
            </w:r>
          </w:p>
        </w:tc>
        <w:tc>
          <w:tcPr>
            <w:tcW w:w="5812" w:type="dxa"/>
          </w:tcPr>
          <w:p w14:paraId="211A9E97" w14:textId="77777777" w:rsidR="00591837" w:rsidRPr="00A36FF3" w:rsidRDefault="00591837" w:rsidP="005C1435">
            <w:pPr>
              <w:rPr>
                <w:rFonts w:ascii="Constantia" w:hAnsi="Constantia"/>
                <w:bCs/>
              </w:rPr>
            </w:pPr>
            <w:r w:rsidRPr="00A36FF3">
              <w:rPr>
                <w:rFonts w:ascii="Constantia" w:hAnsi="Constantia"/>
                <w:bCs/>
              </w:rPr>
              <w:t>Bespreek je dataverzamelingsplan</w:t>
            </w:r>
          </w:p>
          <w:p w14:paraId="1542CDBE" w14:textId="77777777" w:rsidR="00591837" w:rsidRDefault="00591837" w:rsidP="005C1435">
            <w:pPr>
              <w:rPr>
                <w:rFonts w:ascii="Constantia" w:hAnsi="Constantia"/>
                <w:szCs w:val="22"/>
              </w:rPr>
            </w:pPr>
          </w:p>
          <w:p w14:paraId="3EDB9F0E" w14:textId="77777777" w:rsidR="00591837" w:rsidRPr="00490AD3" w:rsidRDefault="00591837" w:rsidP="005C1435">
            <w:pPr>
              <w:rPr>
                <w:rFonts w:ascii="Constantia" w:hAnsi="Constantia"/>
                <w:i/>
                <w:sz w:val="18"/>
                <w:szCs w:val="18"/>
              </w:rPr>
            </w:pPr>
            <w:r w:rsidRPr="00490AD3">
              <w:rPr>
                <w:rFonts w:ascii="Constantia" w:hAnsi="Constantia"/>
                <w:i/>
                <w:sz w:val="18"/>
                <w:szCs w:val="18"/>
              </w:rPr>
              <w:t>Post ter voorbereiding je dataverzamel</w:t>
            </w:r>
            <w:r>
              <w:rPr>
                <w:rFonts w:ascii="Constantia" w:hAnsi="Constantia"/>
                <w:i/>
                <w:sz w:val="18"/>
                <w:szCs w:val="18"/>
              </w:rPr>
              <w:t xml:space="preserve">ingsplan, dat je in C1.6.7 hebt gemaakt, op </w:t>
            </w:r>
            <w:proofErr w:type="spellStart"/>
            <w:r>
              <w:rPr>
                <w:rFonts w:ascii="Constantia" w:hAnsi="Constantia"/>
                <w:i/>
                <w:sz w:val="18"/>
                <w:szCs w:val="18"/>
              </w:rPr>
              <w:t>Moodle</w:t>
            </w:r>
            <w:proofErr w:type="spellEnd"/>
            <w:r w:rsidRPr="00490AD3">
              <w:rPr>
                <w:rFonts w:ascii="Constantia" w:hAnsi="Constantia"/>
                <w:i/>
                <w:sz w:val="18"/>
                <w:szCs w:val="18"/>
              </w:rPr>
              <w:t xml:space="preserve"> en lees het plan van je subgroep leden.</w:t>
            </w:r>
          </w:p>
          <w:p w14:paraId="0A71BC4C" w14:textId="77777777" w:rsidR="00591837" w:rsidRPr="00490AD3" w:rsidRDefault="00591837" w:rsidP="005C1435">
            <w:pPr>
              <w:rPr>
                <w:rFonts w:ascii="Constantia" w:hAnsi="Constantia"/>
                <w:i/>
                <w:sz w:val="18"/>
                <w:szCs w:val="18"/>
              </w:rPr>
            </w:pPr>
            <w:r w:rsidRPr="00490AD3">
              <w:rPr>
                <w:rFonts w:ascii="Constantia" w:hAnsi="Constantia"/>
                <w:i/>
                <w:sz w:val="18"/>
                <w:szCs w:val="18"/>
              </w:rPr>
              <w:t>Neem je dataverzamelingsplan mee naar het OT.</w:t>
            </w:r>
          </w:p>
          <w:p w14:paraId="48516BC7" w14:textId="77777777" w:rsidR="00591837" w:rsidRPr="00490AD3" w:rsidRDefault="00591837" w:rsidP="005C1435">
            <w:pPr>
              <w:rPr>
                <w:rFonts w:ascii="Constantia" w:hAnsi="Constantia"/>
                <w:i/>
                <w:sz w:val="18"/>
                <w:szCs w:val="18"/>
              </w:rPr>
            </w:pPr>
            <w:r w:rsidRPr="00490AD3">
              <w:rPr>
                <w:rFonts w:ascii="Constantia" w:hAnsi="Constantia"/>
                <w:i/>
                <w:sz w:val="18"/>
                <w:szCs w:val="18"/>
              </w:rPr>
              <w:lastRenderedPageBreak/>
              <w:t>Bespreek in het OT elkaars dataverzamelingsplan. Houdt daarbij de volgend punten in de gaten:</w:t>
            </w:r>
          </w:p>
          <w:p w14:paraId="76A085A9" w14:textId="77777777" w:rsidR="00591837" w:rsidRPr="00490AD3" w:rsidRDefault="00591837" w:rsidP="005C1435">
            <w:pPr>
              <w:pStyle w:val="Kleurrijkelijst-accent11"/>
              <w:numPr>
                <w:ilvl w:val="0"/>
                <w:numId w:val="10"/>
              </w:numPr>
              <w:ind w:left="851" w:firstLine="0"/>
              <w:rPr>
                <w:rFonts w:ascii="Constantia" w:hAnsi="Constantia"/>
                <w:i/>
                <w:sz w:val="18"/>
                <w:szCs w:val="18"/>
              </w:rPr>
            </w:pPr>
            <w:r w:rsidRPr="00490AD3">
              <w:rPr>
                <w:rFonts w:ascii="Constantia" w:hAnsi="Constantia"/>
                <w:i/>
                <w:sz w:val="18"/>
                <w:szCs w:val="18"/>
              </w:rPr>
              <w:t>Is de planning realistisch?</w:t>
            </w:r>
          </w:p>
          <w:p w14:paraId="07349278" w14:textId="77777777" w:rsidR="00591837" w:rsidRPr="00490AD3" w:rsidRDefault="00591837" w:rsidP="005C1435">
            <w:pPr>
              <w:pStyle w:val="Kleurrijkelijst-accent11"/>
              <w:numPr>
                <w:ilvl w:val="0"/>
                <w:numId w:val="10"/>
              </w:numPr>
              <w:ind w:left="1418" w:hanging="567"/>
              <w:rPr>
                <w:rFonts w:ascii="Constantia" w:hAnsi="Constantia"/>
                <w:i/>
                <w:sz w:val="18"/>
                <w:szCs w:val="18"/>
              </w:rPr>
            </w:pPr>
            <w:r w:rsidRPr="00490AD3">
              <w:rPr>
                <w:rFonts w:ascii="Constantia" w:hAnsi="Constantia"/>
                <w:i/>
                <w:sz w:val="18"/>
                <w:szCs w:val="18"/>
              </w:rPr>
              <w:t>Kom je aan de kwaliteitscriteria ‘</w:t>
            </w:r>
            <w:proofErr w:type="spellStart"/>
            <w:r w:rsidRPr="00490AD3">
              <w:rPr>
                <w:rFonts w:ascii="Constantia" w:hAnsi="Constantia"/>
                <w:i/>
                <w:sz w:val="18"/>
                <w:szCs w:val="18"/>
              </w:rPr>
              <w:t>transferability</w:t>
            </w:r>
            <w:proofErr w:type="spellEnd"/>
            <w:r w:rsidRPr="00490AD3">
              <w:rPr>
                <w:rFonts w:ascii="Constantia" w:hAnsi="Constantia"/>
                <w:i/>
                <w:sz w:val="18"/>
                <w:szCs w:val="18"/>
              </w:rPr>
              <w:t>’ en ‘</w:t>
            </w:r>
            <w:proofErr w:type="spellStart"/>
            <w:r w:rsidRPr="00490AD3">
              <w:rPr>
                <w:rFonts w:ascii="Constantia" w:hAnsi="Constantia"/>
                <w:i/>
                <w:sz w:val="18"/>
                <w:szCs w:val="18"/>
              </w:rPr>
              <w:t>authenticity</w:t>
            </w:r>
            <w:proofErr w:type="spellEnd"/>
            <w:r w:rsidRPr="00490AD3">
              <w:rPr>
                <w:rFonts w:ascii="Constantia" w:hAnsi="Constantia"/>
                <w:i/>
                <w:sz w:val="18"/>
                <w:szCs w:val="18"/>
              </w:rPr>
              <w:t xml:space="preserve">’  tegemoet? </w:t>
            </w:r>
          </w:p>
          <w:p w14:paraId="06E3B2A1" w14:textId="77777777" w:rsidR="00591837" w:rsidRDefault="00591837" w:rsidP="005C1435">
            <w:pPr>
              <w:pStyle w:val="Kleurrijkelijst-accent11"/>
              <w:numPr>
                <w:ilvl w:val="0"/>
                <w:numId w:val="10"/>
              </w:numPr>
              <w:ind w:left="851" w:firstLine="0"/>
              <w:rPr>
                <w:rFonts w:ascii="Constantia" w:hAnsi="Constantia"/>
                <w:i/>
                <w:sz w:val="18"/>
                <w:szCs w:val="18"/>
              </w:rPr>
            </w:pPr>
            <w:r w:rsidRPr="00490AD3">
              <w:rPr>
                <w:rFonts w:ascii="Constantia" w:hAnsi="Constantia"/>
                <w:i/>
                <w:sz w:val="18"/>
                <w:szCs w:val="18"/>
              </w:rPr>
              <w:t>Van welke technieken maak je daarbij gebruik (hó</w:t>
            </w:r>
            <w:r>
              <w:rPr>
                <w:rFonts w:ascii="Constantia" w:hAnsi="Constantia"/>
                <w:i/>
                <w:sz w:val="18"/>
                <w:szCs w:val="18"/>
              </w:rPr>
              <w:t xml:space="preserve">e </w:t>
            </w:r>
            <w:r w:rsidRPr="00490AD3">
              <w:rPr>
                <w:rFonts w:ascii="Constantia" w:hAnsi="Constantia"/>
                <w:i/>
                <w:sz w:val="18"/>
                <w:szCs w:val="18"/>
              </w:rPr>
              <w:t>kom je aan die criteria tegemoet</w:t>
            </w:r>
            <w:r>
              <w:rPr>
                <w:rFonts w:ascii="Constantia" w:hAnsi="Constantia"/>
                <w:i/>
                <w:sz w:val="18"/>
                <w:szCs w:val="18"/>
              </w:rPr>
              <w:t>)?</w:t>
            </w:r>
          </w:p>
          <w:p w14:paraId="68488455" w14:textId="77777777" w:rsidR="00591837" w:rsidRPr="00A36FF3" w:rsidRDefault="00591837" w:rsidP="005C1435">
            <w:pPr>
              <w:rPr>
                <w:rFonts w:ascii="Constantia" w:hAnsi="Constantia"/>
                <w:bCs/>
              </w:rPr>
            </w:pPr>
          </w:p>
        </w:tc>
        <w:tc>
          <w:tcPr>
            <w:tcW w:w="709" w:type="dxa"/>
          </w:tcPr>
          <w:p w14:paraId="41099369" w14:textId="77777777" w:rsidR="00591837" w:rsidRPr="00A36FF3" w:rsidRDefault="00591837" w:rsidP="005C1435">
            <w:pPr>
              <w:jc w:val="center"/>
              <w:rPr>
                <w:rFonts w:ascii="Constantia" w:hAnsi="Constantia"/>
              </w:rPr>
            </w:pPr>
            <w:r>
              <w:rPr>
                <w:rFonts w:ascii="Constantia" w:hAnsi="Constantia"/>
              </w:rPr>
              <w:lastRenderedPageBreak/>
              <w:t>3</w:t>
            </w:r>
          </w:p>
        </w:tc>
        <w:tc>
          <w:tcPr>
            <w:tcW w:w="1417" w:type="dxa"/>
          </w:tcPr>
          <w:p w14:paraId="2768F784" w14:textId="77777777" w:rsidR="00591837" w:rsidRPr="005C1435" w:rsidRDefault="00591837" w:rsidP="005C1435">
            <w:pPr>
              <w:rPr>
                <w:rFonts w:ascii="Constantia" w:hAnsi="Constantia"/>
              </w:rPr>
            </w:pPr>
            <w:r w:rsidRPr="0044387B">
              <w:rPr>
                <w:rFonts w:ascii="Constantia" w:hAnsi="Constantia"/>
              </w:rPr>
              <w:t>OT</w:t>
            </w:r>
          </w:p>
          <w:p w14:paraId="00EC4AAA" w14:textId="77777777" w:rsidR="00591837" w:rsidRPr="005C1435" w:rsidRDefault="00591837" w:rsidP="005C1435">
            <w:pPr>
              <w:rPr>
                <w:rFonts w:ascii="Constantia" w:hAnsi="Constantia"/>
              </w:rPr>
            </w:pPr>
            <w:r w:rsidRPr="005C1435">
              <w:rPr>
                <w:rFonts w:ascii="Constantia" w:hAnsi="Constantia"/>
              </w:rPr>
              <w:t>mixmedia</w:t>
            </w:r>
          </w:p>
          <w:p w14:paraId="03F908B8" w14:textId="77777777" w:rsidR="00591837" w:rsidRPr="005C1435" w:rsidRDefault="00591837" w:rsidP="005C1435">
            <w:pPr>
              <w:rPr>
                <w:rFonts w:ascii="Constantia" w:hAnsi="Constantia"/>
              </w:rPr>
            </w:pPr>
          </w:p>
        </w:tc>
      </w:tr>
      <w:tr w:rsidR="00591837" w:rsidRPr="009258E8" w14:paraId="3DBDABFD" w14:textId="77777777" w:rsidTr="005C1435">
        <w:tc>
          <w:tcPr>
            <w:tcW w:w="1129" w:type="dxa"/>
            <w:vAlign w:val="center"/>
          </w:tcPr>
          <w:p w14:paraId="6476DDFE" w14:textId="77777777" w:rsidR="00591837" w:rsidRPr="00A36FF3" w:rsidRDefault="00591837" w:rsidP="005C1435">
            <w:pPr>
              <w:rPr>
                <w:rFonts w:ascii="Constantia" w:hAnsi="Constantia"/>
                <w:szCs w:val="22"/>
              </w:rPr>
            </w:pPr>
            <w:r w:rsidRPr="00A36FF3">
              <w:rPr>
                <w:rFonts w:ascii="Constantia" w:hAnsi="Constantia"/>
                <w:bCs/>
              </w:rPr>
              <w:t>C1.6.9</w:t>
            </w:r>
          </w:p>
        </w:tc>
        <w:tc>
          <w:tcPr>
            <w:tcW w:w="5812" w:type="dxa"/>
          </w:tcPr>
          <w:p w14:paraId="3F2F344A" w14:textId="77777777" w:rsidR="00591837" w:rsidRPr="00A36FF3" w:rsidRDefault="00591837" w:rsidP="005C1435">
            <w:pPr>
              <w:rPr>
                <w:rFonts w:ascii="Constantia" w:hAnsi="Constantia"/>
                <w:bCs/>
              </w:rPr>
            </w:pPr>
            <w:r w:rsidRPr="00A36FF3">
              <w:rPr>
                <w:rFonts w:ascii="Constantia" w:hAnsi="Constantia"/>
                <w:bCs/>
              </w:rPr>
              <w:t>Stel je plan bij op basis van de feedback</w:t>
            </w:r>
          </w:p>
          <w:p w14:paraId="10F5C930" w14:textId="77777777" w:rsidR="00591837" w:rsidRPr="00A36FF3" w:rsidRDefault="00591837" w:rsidP="005C1435">
            <w:pPr>
              <w:rPr>
                <w:rFonts w:ascii="Constantia" w:hAnsi="Constantia"/>
                <w:szCs w:val="22"/>
              </w:rPr>
            </w:pPr>
          </w:p>
        </w:tc>
        <w:tc>
          <w:tcPr>
            <w:tcW w:w="709" w:type="dxa"/>
          </w:tcPr>
          <w:p w14:paraId="4033E2CC" w14:textId="77777777" w:rsidR="00591837" w:rsidRPr="00A36FF3" w:rsidRDefault="00591837" w:rsidP="005C1435">
            <w:pPr>
              <w:jc w:val="center"/>
              <w:rPr>
                <w:rFonts w:ascii="Constantia" w:hAnsi="Constantia"/>
                <w:szCs w:val="22"/>
              </w:rPr>
            </w:pPr>
            <w:r w:rsidRPr="00A36FF3">
              <w:rPr>
                <w:rFonts w:ascii="Constantia" w:hAnsi="Constantia"/>
                <w:bCs/>
              </w:rPr>
              <w:t>3</w:t>
            </w:r>
          </w:p>
        </w:tc>
        <w:tc>
          <w:tcPr>
            <w:tcW w:w="1417" w:type="dxa"/>
            <w:vAlign w:val="center"/>
          </w:tcPr>
          <w:p w14:paraId="219073F8" w14:textId="77777777" w:rsidR="00591837" w:rsidRPr="00A36FF3" w:rsidRDefault="00591837" w:rsidP="005C1435">
            <w:pPr>
              <w:rPr>
                <w:rFonts w:ascii="Constantia" w:hAnsi="Constantia"/>
                <w:szCs w:val="22"/>
              </w:rPr>
            </w:pPr>
            <w:r w:rsidRPr="00A36FF3">
              <w:rPr>
                <w:rFonts w:ascii="Constantia" w:hAnsi="Constantia"/>
                <w:szCs w:val="22"/>
              </w:rPr>
              <w:t>ZW:IN</w:t>
            </w:r>
          </w:p>
        </w:tc>
      </w:tr>
      <w:tr w:rsidR="00591837" w:rsidRPr="009258E8" w14:paraId="1A6380AF" w14:textId="77777777" w:rsidTr="005C1435">
        <w:tc>
          <w:tcPr>
            <w:tcW w:w="9067" w:type="dxa"/>
            <w:gridSpan w:val="4"/>
            <w:shd w:val="clear" w:color="auto" w:fill="D9D9D9" w:themeFill="background1" w:themeFillShade="D9"/>
            <w:vAlign w:val="center"/>
          </w:tcPr>
          <w:p w14:paraId="307BD9E9" w14:textId="77777777" w:rsidR="00591837" w:rsidRPr="009258E8" w:rsidRDefault="00591837" w:rsidP="005C1435">
            <w:pPr>
              <w:rPr>
                <w:rFonts w:ascii="Constantia" w:hAnsi="Constantia"/>
                <w:szCs w:val="22"/>
              </w:rPr>
            </w:pPr>
            <w:r w:rsidRPr="009258E8">
              <w:rPr>
                <w:rFonts w:ascii="Constantia" w:hAnsi="Constantia"/>
                <w:szCs w:val="22"/>
              </w:rPr>
              <w:t xml:space="preserve">Week </w:t>
            </w:r>
            <w:r>
              <w:rPr>
                <w:rFonts w:ascii="Constantia" w:hAnsi="Constantia"/>
                <w:szCs w:val="22"/>
              </w:rPr>
              <w:t>4</w:t>
            </w:r>
          </w:p>
        </w:tc>
      </w:tr>
      <w:tr w:rsidR="00591837" w:rsidRPr="009258E8" w14:paraId="7D977EC1" w14:textId="77777777" w:rsidTr="005C1435">
        <w:tc>
          <w:tcPr>
            <w:tcW w:w="1129" w:type="dxa"/>
          </w:tcPr>
          <w:p w14:paraId="764C8686" w14:textId="77777777" w:rsidR="00591837" w:rsidRPr="00A36FF3" w:rsidRDefault="00591837" w:rsidP="005C1435">
            <w:pPr>
              <w:jc w:val="both"/>
              <w:rPr>
                <w:rFonts w:ascii="Constantia" w:eastAsia="SimSun" w:hAnsi="Constantia"/>
                <w:szCs w:val="22"/>
              </w:rPr>
            </w:pPr>
            <w:r w:rsidRPr="00A36FF3">
              <w:rPr>
                <w:rFonts w:ascii="Constantia" w:hAnsi="Constantia"/>
                <w:bCs/>
              </w:rPr>
              <w:t>C1.6.10</w:t>
            </w:r>
            <w:r>
              <w:rPr>
                <w:rFonts w:ascii="Constantia" w:hAnsi="Constantia"/>
                <w:bCs/>
              </w:rPr>
              <w:t>a</w:t>
            </w:r>
          </w:p>
        </w:tc>
        <w:tc>
          <w:tcPr>
            <w:tcW w:w="5812" w:type="dxa"/>
          </w:tcPr>
          <w:p w14:paraId="70D1B16C" w14:textId="77777777" w:rsidR="00591837" w:rsidRDefault="00591837" w:rsidP="005C1435">
            <w:pPr>
              <w:rPr>
                <w:rFonts w:ascii="Constantia" w:hAnsi="Constantia" w:cs="Arial"/>
                <w:szCs w:val="18"/>
              </w:rPr>
            </w:pPr>
            <w:r w:rsidRPr="00A36FF3">
              <w:rPr>
                <w:rFonts w:ascii="Constantia" w:hAnsi="Constantia" w:cs="Arial"/>
                <w:szCs w:val="18"/>
              </w:rPr>
              <w:t>Verzamel je data (voer de mediumactiviteiten uit)</w:t>
            </w:r>
          </w:p>
          <w:p w14:paraId="3790680F" w14:textId="77777777" w:rsidR="00591837" w:rsidRPr="00A36FF3" w:rsidRDefault="00591837" w:rsidP="005C1435">
            <w:pPr>
              <w:rPr>
                <w:rFonts w:ascii="Constantia" w:hAnsi="Constantia" w:cs="Arial"/>
                <w:szCs w:val="18"/>
              </w:rPr>
            </w:pPr>
          </w:p>
          <w:p w14:paraId="39F4C99D" w14:textId="77777777" w:rsidR="00591837" w:rsidRPr="0010142D" w:rsidRDefault="00591837" w:rsidP="005C1435">
            <w:pPr>
              <w:pStyle w:val="Kleurrijkelijst-accent11"/>
              <w:numPr>
                <w:ilvl w:val="0"/>
                <w:numId w:val="11"/>
              </w:numPr>
              <w:ind w:left="360"/>
              <w:rPr>
                <w:rFonts w:ascii="Constantia" w:hAnsi="Constantia"/>
                <w:i/>
                <w:sz w:val="18"/>
                <w:szCs w:val="18"/>
              </w:rPr>
            </w:pPr>
            <w:r w:rsidRPr="0010142D">
              <w:rPr>
                <w:rFonts w:ascii="Constantia" w:hAnsi="Constantia"/>
                <w:i/>
                <w:sz w:val="18"/>
                <w:szCs w:val="18"/>
              </w:rPr>
              <w:t>Zorg dat je subgroep-leden duidelijk weten waar ze wanneer en hoe laat moeten zijn om samen met jou de mediumactiviteit (de door jou gekozen werkvorm) uit te voeren.</w:t>
            </w:r>
          </w:p>
          <w:p w14:paraId="7EE74E6B" w14:textId="77777777" w:rsidR="00591837" w:rsidRPr="0010142D" w:rsidRDefault="00591837" w:rsidP="005C1435">
            <w:pPr>
              <w:pStyle w:val="Kleurrijkelijst-accent11"/>
              <w:numPr>
                <w:ilvl w:val="0"/>
                <w:numId w:val="11"/>
              </w:numPr>
              <w:ind w:left="360"/>
              <w:rPr>
                <w:rFonts w:ascii="Constantia" w:hAnsi="Constantia"/>
                <w:b/>
                <w:i/>
                <w:sz w:val="18"/>
                <w:szCs w:val="18"/>
              </w:rPr>
            </w:pPr>
            <w:r w:rsidRPr="0010142D">
              <w:rPr>
                <w:rFonts w:ascii="Constantia" w:hAnsi="Constantia"/>
                <w:i/>
                <w:sz w:val="18"/>
                <w:szCs w:val="18"/>
              </w:rPr>
              <w:t>Voor je werkvorm uit en neem deze op, op video zoals je dat bedacht had.</w:t>
            </w:r>
          </w:p>
          <w:p w14:paraId="0AB85C88" w14:textId="77777777" w:rsidR="00591837" w:rsidRPr="0010142D" w:rsidRDefault="00591837" w:rsidP="005C1435">
            <w:pPr>
              <w:pStyle w:val="Kleurrijkelijst-accent11"/>
              <w:numPr>
                <w:ilvl w:val="0"/>
                <w:numId w:val="11"/>
              </w:numPr>
              <w:ind w:left="360"/>
              <w:rPr>
                <w:rFonts w:ascii="Constantia" w:eastAsia="SimSun" w:hAnsi="Constantia"/>
                <w:i/>
                <w:szCs w:val="22"/>
              </w:rPr>
            </w:pPr>
            <w:r w:rsidRPr="0010142D">
              <w:rPr>
                <w:rFonts w:ascii="Constantia" w:hAnsi="Constantia"/>
                <w:i/>
                <w:sz w:val="18"/>
                <w:szCs w:val="18"/>
              </w:rPr>
              <w:t>Voer de activiteiten van je mede-subgroep-leden uit.</w:t>
            </w:r>
          </w:p>
          <w:p w14:paraId="5DC2720B" w14:textId="77777777" w:rsidR="00591837" w:rsidRPr="0010142D" w:rsidRDefault="00591837" w:rsidP="005C1435">
            <w:pPr>
              <w:pStyle w:val="Kleurrijkelijst-accent11"/>
              <w:ind w:left="360"/>
              <w:rPr>
                <w:rFonts w:ascii="Constantia" w:eastAsia="SimSun" w:hAnsi="Constantia"/>
                <w:szCs w:val="22"/>
              </w:rPr>
            </w:pPr>
          </w:p>
        </w:tc>
        <w:tc>
          <w:tcPr>
            <w:tcW w:w="709" w:type="dxa"/>
          </w:tcPr>
          <w:p w14:paraId="079E0962" w14:textId="77777777" w:rsidR="00591837" w:rsidRPr="00A36FF3" w:rsidRDefault="00591837" w:rsidP="005C1435">
            <w:pPr>
              <w:jc w:val="center"/>
              <w:rPr>
                <w:rFonts w:ascii="Constantia" w:hAnsi="Constantia"/>
                <w:bCs/>
              </w:rPr>
            </w:pPr>
            <w:r>
              <w:rPr>
                <w:rFonts w:ascii="Constantia" w:hAnsi="Constantia"/>
                <w:bCs/>
              </w:rPr>
              <w:t>8</w:t>
            </w:r>
          </w:p>
          <w:p w14:paraId="54DAB1F8" w14:textId="77777777" w:rsidR="00591837" w:rsidRPr="00A36FF3" w:rsidRDefault="00591837" w:rsidP="005C1435">
            <w:pPr>
              <w:rPr>
                <w:rFonts w:ascii="Constantia" w:hAnsi="Constantia"/>
                <w:szCs w:val="22"/>
              </w:rPr>
            </w:pPr>
          </w:p>
        </w:tc>
        <w:tc>
          <w:tcPr>
            <w:tcW w:w="1417" w:type="dxa"/>
          </w:tcPr>
          <w:p w14:paraId="64EA47DD" w14:textId="77777777" w:rsidR="00591837" w:rsidRPr="00A36FF3" w:rsidRDefault="00591837" w:rsidP="005C1435">
            <w:pPr>
              <w:rPr>
                <w:rFonts w:ascii="Constantia" w:hAnsi="Constantia"/>
              </w:rPr>
            </w:pPr>
            <w:r w:rsidRPr="005C1435">
              <w:rPr>
                <w:rFonts w:ascii="Constantia" w:hAnsi="Constantia"/>
              </w:rPr>
              <w:t>WC (zonder begeleider en 45 min per student)</w:t>
            </w:r>
          </w:p>
          <w:p w14:paraId="0AD3E226" w14:textId="77777777" w:rsidR="00591837" w:rsidRPr="00A36FF3" w:rsidRDefault="00591837" w:rsidP="005C1435">
            <w:pPr>
              <w:rPr>
                <w:rFonts w:ascii="Constantia" w:hAnsi="Constantia"/>
                <w:szCs w:val="22"/>
              </w:rPr>
            </w:pPr>
          </w:p>
        </w:tc>
      </w:tr>
      <w:tr w:rsidR="00591837" w:rsidRPr="009258E8" w14:paraId="06490847" w14:textId="77777777" w:rsidTr="005C1435">
        <w:tc>
          <w:tcPr>
            <w:tcW w:w="1129" w:type="dxa"/>
          </w:tcPr>
          <w:p w14:paraId="37E69FBC" w14:textId="77777777" w:rsidR="00591837" w:rsidRPr="00A36FF3" w:rsidRDefault="00591837" w:rsidP="005C1435">
            <w:pPr>
              <w:jc w:val="both"/>
              <w:rPr>
                <w:rFonts w:ascii="Constantia" w:hAnsi="Constantia"/>
                <w:bCs/>
              </w:rPr>
            </w:pPr>
            <w:r>
              <w:rPr>
                <w:rFonts w:ascii="Constantia" w:hAnsi="Constantia"/>
                <w:bCs/>
              </w:rPr>
              <w:t>C1.6.10b</w:t>
            </w:r>
          </w:p>
        </w:tc>
        <w:tc>
          <w:tcPr>
            <w:tcW w:w="5812" w:type="dxa"/>
          </w:tcPr>
          <w:p w14:paraId="258ABF3F" w14:textId="77777777" w:rsidR="00591837" w:rsidRDefault="00591837" w:rsidP="005C1435">
            <w:pPr>
              <w:rPr>
                <w:rFonts w:ascii="Constantia" w:hAnsi="Constantia" w:cs="Arial"/>
                <w:szCs w:val="18"/>
              </w:rPr>
            </w:pPr>
            <w:r w:rsidRPr="00A36FF3">
              <w:rPr>
                <w:rFonts w:ascii="Constantia" w:hAnsi="Constantia" w:cs="Arial"/>
                <w:szCs w:val="18"/>
              </w:rPr>
              <w:t>Check of de data bruikbaar zijn, selecteer en prepareer</w:t>
            </w:r>
          </w:p>
          <w:p w14:paraId="56D7A675" w14:textId="77777777" w:rsidR="00591837" w:rsidRDefault="00591837" w:rsidP="005C1435">
            <w:pPr>
              <w:rPr>
                <w:rFonts w:ascii="Constantia" w:hAnsi="Constantia"/>
                <w:i/>
                <w:sz w:val="18"/>
                <w:szCs w:val="18"/>
              </w:rPr>
            </w:pPr>
          </w:p>
          <w:p w14:paraId="2A19B6CA" w14:textId="77777777" w:rsidR="00591837" w:rsidRPr="0010142D" w:rsidRDefault="00591837" w:rsidP="005C1435">
            <w:pPr>
              <w:rPr>
                <w:rFonts w:ascii="Constantia" w:hAnsi="Constantia"/>
                <w:i/>
                <w:sz w:val="18"/>
                <w:szCs w:val="18"/>
              </w:rPr>
            </w:pPr>
            <w:r w:rsidRPr="0010142D">
              <w:rPr>
                <w:rFonts w:ascii="Constantia" w:hAnsi="Constantia"/>
                <w:i/>
                <w:sz w:val="18"/>
                <w:szCs w:val="18"/>
              </w:rPr>
              <w:t xml:space="preserve">Check of de data (je video-opname) bruikbaar zijn (zo niet, dan moet de activiteit opnieuw uitgevoerd en opgenomen). Selecteer 10 minuten van de video waarin het aspect ‘vorm’ goed is waar te nemen. De video kun je bewerken door je de selectie er apart uit te knippen (bij de </w:t>
            </w:r>
            <w:proofErr w:type="spellStart"/>
            <w:r w:rsidRPr="0010142D">
              <w:rPr>
                <w:rFonts w:ascii="Constantia" w:hAnsi="Constantia"/>
                <w:i/>
                <w:sz w:val="18"/>
                <w:szCs w:val="18"/>
              </w:rPr>
              <w:t>AVdienst</w:t>
            </w:r>
            <w:proofErr w:type="spellEnd"/>
            <w:r w:rsidRPr="0010142D">
              <w:rPr>
                <w:rFonts w:ascii="Constantia" w:hAnsi="Constantia"/>
                <w:i/>
                <w:sz w:val="18"/>
                <w:szCs w:val="18"/>
              </w:rPr>
              <w:t xml:space="preserve"> kunnen ze je laten zien hoe dat moet). De 10 minuten moeten representatief zijn en iets over ‘vorm’ laten zien (en horen). </w:t>
            </w:r>
          </w:p>
          <w:p w14:paraId="37862685" w14:textId="77777777" w:rsidR="00591837" w:rsidRDefault="00591837" w:rsidP="005C1435">
            <w:pPr>
              <w:rPr>
                <w:rFonts w:ascii="Constantia" w:hAnsi="Constantia" w:cs="Arial"/>
                <w:szCs w:val="18"/>
              </w:rPr>
            </w:pPr>
          </w:p>
        </w:tc>
        <w:tc>
          <w:tcPr>
            <w:tcW w:w="709" w:type="dxa"/>
          </w:tcPr>
          <w:p w14:paraId="30808C91" w14:textId="77777777" w:rsidR="00591837" w:rsidRDefault="00591837" w:rsidP="005C1435">
            <w:pPr>
              <w:jc w:val="center"/>
              <w:rPr>
                <w:rFonts w:ascii="Constantia" w:hAnsi="Constantia"/>
                <w:bCs/>
              </w:rPr>
            </w:pPr>
            <w:r>
              <w:rPr>
                <w:rFonts w:ascii="Constantia" w:hAnsi="Constantia"/>
                <w:bCs/>
              </w:rPr>
              <w:t>2</w:t>
            </w:r>
          </w:p>
        </w:tc>
        <w:tc>
          <w:tcPr>
            <w:tcW w:w="1417" w:type="dxa"/>
          </w:tcPr>
          <w:p w14:paraId="4E9D5EC2" w14:textId="77777777" w:rsidR="00591837" w:rsidRPr="00A36FF3" w:rsidRDefault="00591837" w:rsidP="005C1435">
            <w:pPr>
              <w:rPr>
                <w:rFonts w:ascii="Constantia" w:hAnsi="Constantia"/>
              </w:rPr>
            </w:pPr>
            <w:r>
              <w:rPr>
                <w:rFonts w:ascii="Constantia" w:hAnsi="Constantia"/>
              </w:rPr>
              <w:t>ZW:IN</w:t>
            </w:r>
          </w:p>
        </w:tc>
      </w:tr>
      <w:tr w:rsidR="00591837" w:rsidRPr="009258E8" w14:paraId="41E1296E" w14:textId="77777777" w:rsidTr="005C1435">
        <w:tc>
          <w:tcPr>
            <w:tcW w:w="1129" w:type="dxa"/>
          </w:tcPr>
          <w:p w14:paraId="3ACF506E" w14:textId="77777777" w:rsidR="00591837" w:rsidRPr="00A36FF3" w:rsidRDefault="00591837" w:rsidP="005C1435">
            <w:pPr>
              <w:jc w:val="both"/>
              <w:rPr>
                <w:rFonts w:ascii="Constantia" w:hAnsi="Constantia"/>
                <w:bCs/>
              </w:rPr>
            </w:pPr>
            <w:r>
              <w:rPr>
                <w:rFonts w:ascii="Constantia" w:hAnsi="Constantia"/>
                <w:bCs/>
              </w:rPr>
              <w:t>C1.6.10c</w:t>
            </w:r>
          </w:p>
        </w:tc>
        <w:tc>
          <w:tcPr>
            <w:tcW w:w="5812" w:type="dxa"/>
          </w:tcPr>
          <w:p w14:paraId="3E4D4E20" w14:textId="77777777" w:rsidR="00591837" w:rsidRDefault="00591837" w:rsidP="005C1435">
            <w:pPr>
              <w:rPr>
                <w:rFonts w:ascii="Constantia" w:hAnsi="Constantia" w:cs="Arial"/>
                <w:szCs w:val="18"/>
              </w:rPr>
            </w:pPr>
            <w:r w:rsidRPr="00A36FF3">
              <w:rPr>
                <w:rFonts w:ascii="Constantia" w:hAnsi="Constantia" w:cs="Arial"/>
                <w:szCs w:val="18"/>
              </w:rPr>
              <w:t>Beschrijf en onderbouw waarom je welke data heb</w:t>
            </w:r>
            <w:r>
              <w:rPr>
                <w:rFonts w:ascii="Constantia" w:hAnsi="Constantia" w:cs="Arial"/>
                <w:szCs w:val="18"/>
              </w:rPr>
              <w:t>t</w:t>
            </w:r>
            <w:r w:rsidRPr="00A36FF3">
              <w:rPr>
                <w:rFonts w:ascii="Constantia" w:hAnsi="Constantia" w:cs="Arial"/>
                <w:szCs w:val="18"/>
              </w:rPr>
              <w:t xml:space="preserve"> geselecteerd en geprepareerd</w:t>
            </w:r>
          </w:p>
          <w:p w14:paraId="36BAE403" w14:textId="77777777" w:rsidR="00591837" w:rsidRPr="005C1435" w:rsidRDefault="00591837" w:rsidP="005C1435">
            <w:pPr>
              <w:rPr>
                <w:rFonts w:ascii="Constantia" w:hAnsi="Constantia"/>
                <w:i/>
                <w:iCs/>
                <w:sz w:val="18"/>
                <w:szCs w:val="18"/>
              </w:rPr>
            </w:pPr>
            <w:r w:rsidRPr="005E3A44">
              <w:rPr>
                <w:rFonts w:ascii="Constantia" w:hAnsi="Constantia"/>
                <w:i/>
                <w:iCs/>
                <w:sz w:val="18"/>
                <w:szCs w:val="18"/>
              </w:rPr>
              <w:t xml:space="preserve">Beschrijf hoe je de data hebt geprepareerd en op basis van welke criteria (redenen) je de selectie hebt gemaakt. Voeg deze beschrijving toe aan het dataverzamelingsplan. Het plan bestaat uit max. </w:t>
            </w:r>
            <w:r w:rsidRPr="006A267C">
              <w:rPr>
                <w:rFonts w:ascii="Constantia" w:hAnsi="Constantia"/>
                <w:i/>
                <w:iCs/>
                <w:sz w:val="18"/>
                <w:szCs w:val="18"/>
              </w:rPr>
              <w:t>1000 woorden</w:t>
            </w:r>
            <w:r w:rsidR="005C1435">
              <w:rPr>
                <w:rFonts w:ascii="Constantia" w:hAnsi="Constantia"/>
                <w:i/>
                <w:sz w:val="18"/>
                <w:szCs w:val="18"/>
              </w:rPr>
              <w:t>.</w:t>
            </w:r>
          </w:p>
          <w:p w14:paraId="3ACA1E62" w14:textId="77777777" w:rsidR="00591837" w:rsidRDefault="00591837" w:rsidP="005C1435">
            <w:pPr>
              <w:rPr>
                <w:rFonts w:ascii="Constantia" w:hAnsi="Constantia" w:cs="Arial"/>
                <w:szCs w:val="18"/>
              </w:rPr>
            </w:pPr>
          </w:p>
        </w:tc>
        <w:tc>
          <w:tcPr>
            <w:tcW w:w="709" w:type="dxa"/>
          </w:tcPr>
          <w:p w14:paraId="76FC6087" w14:textId="77777777" w:rsidR="00591837" w:rsidRDefault="00591837" w:rsidP="005C1435">
            <w:pPr>
              <w:jc w:val="center"/>
              <w:rPr>
                <w:rFonts w:ascii="Constantia" w:hAnsi="Constantia"/>
                <w:bCs/>
              </w:rPr>
            </w:pPr>
            <w:r>
              <w:rPr>
                <w:rFonts w:ascii="Constantia" w:hAnsi="Constantia"/>
                <w:bCs/>
              </w:rPr>
              <w:t>1</w:t>
            </w:r>
          </w:p>
        </w:tc>
        <w:tc>
          <w:tcPr>
            <w:tcW w:w="1417" w:type="dxa"/>
          </w:tcPr>
          <w:p w14:paraId="4B100D75" w14:textId="77777777" w:rsidR="00591837" w:rsidRPr="00A36FF3" w:rsidRDefault="00591837" w:rsidP="005C1435">
            <w:pPr>
              <w:rPr>
                <w:rFonts w:ascii="Constantia" w:hAnsi="Constantia"/>
              </w:rPr>
            </w:pPr>
            <w:r>
              <w:rPr>
                <w:rFonts w:ascii="Constantia" w:hAnsi="Constantia"/>
              </w:rPr>
              <w:t>ZW:IN</w:t>
            </w:r>
          </w:p>
        </w:tc>
      </w:tr>
      <w:tr w:rsidR="00591837" w:rsidRPr="009258E8" w14:paraId="5B20C069" w14:textId="77777777" w:rsidTr="005C1435">
        <w:tc>
          <w:tcPr>
            <w:tcW w:w="9067" w:type="dxa"/>
            <w:gridSpan w:val="4"/>
            <w:shd w:val="clear" w:color="auto" w:fill="D9D9D9" w:themeFill="background1" w:themeFillShade="D9"/>
            <w:vAlign w:val="center"/>
          </w:tcPr>
          <w:p w14:paraId="75FF3853" w14:textId="77777777" w:rsidR="00591837" w:rsidRPr="006A6672" w:rsidRDefault="00591837" w:rsidP="005C1435">
            <w:pPr>
              <w:rPr>
                <w:rFonts w:ascii="Constantia" w:hAnsi="Constantia"/>
                <w:b/>
                <w:szCs w:val="22"/>
              </w:rPr>
            </w:pPr>
            <w:r w:rsidRPr="006A6672">
              <w:rPr>
                <w:rFonts w:ascii="Constantia" w:hAnsi="Constantia"/>
                <w:b/>
                <w:szCs w:val="22"/>
              </w:rPr>
              <w:t>Week 5: Taak 3: Data-analyse</w:t>
            </w:r>
          </w:p>
        </w:tc>
      </w:tr>
      <w:tr w:rsidR="00591837" w:rsidRPr="009258E8" w14:paraId="47F11402" w14:textId="77777777" w:rsidTr="005C1435">
        <w:tc>
          <w:tcPr>
            <w:tcW w:w="1129" w:type="dxa"/>
            <w:shd w:val="clear" w:color="auto" w:fill="auto"/>
          </w:tcPr>
          <w:p w14:paraId="12826A84" w14:textId="77777777" w:rsidR="00591837" w:rsidRPr="006A6672" w:rsidRDefault="00591837" w:rsidP="005C1435">
            <w:pPr>
              <w:rPr>
                <w:rFonts w:ascii="Constantia" w:hAnsi="Constantia"/>
                <w:bCs/>
              </w:rPr>
            </w:pPr>
            <w:r w:rsidRPr="006A6672">
              <w:rPr>
                <w:rFonts w:ascii="Constantia" w:hAnsi="Constantia"/>
                <w:bCs/>
              </w:rPr>
              <w:t>C1.6.11</w:t>
            </w:r>
          </w:p>
          <w:p w14:paraId="303D12C9" w14:textId="77777777" w:rsidR="00591837" w:rsidRPr="006A6672" w:rsidRDefault="00591837" w:rsidP="005C1435">
            <w:pPr>
              <w:rPr>
                <w:rFonts w:ascii="Constantia" w:eastAsia="SimSun" w:hAnsi="Constantia"/>
                <w:szCs w:val="22"/>
              </w:rPr>
            </w:pPr>
          </w:p>
        </w:tc>
        <w:tc>
          <w:tcPr>
            <w:tcW w:w="5812" w:type="dxa"/>
            <w:shd w:val="clear" w:color="auto" w:fill="auto"/>
          </w:tcPr>
          <w:p w14:paraId="320671C7" w14:textId="77777777" w:rsidR="00591837" w:rsidRPr="006A6672" w:rsidRDefault="00591837" w:rsidP="005C1435">
            <w:pPr>
              <w:rPr>
                <w:rFonts w:ascii="Constantia" w:hAnsi="Constantia" w:cs="Arial"/>
                <w:szCs w:val="18"/>
              </w:rPr>
            </w:pPr>
            <w:r w:rsidRPr="006A6672">
              <w:rPr>
                <w:rFonts w:ascii="Constantia" w:hAnsi="Constantia" w:cs="Arial"/>
                <w:szCs w:val="18"/>
              </w:rPr>
              <w:t>Hoorcollege transcriptie + kwalitatieve analyse</w:t>
            </w:r>
          </w:p>
          <w:p w14:paraId="3C47A115" w14:textId="77777777" w:rsidR="00591837" w:rsidRPr="006A6672" w:rsidRDefault="00591837" w:rsidP="005C1435">
            <w:pPr>
              <w:rPr>
                <w:rFonts w:ascii="Constantia" w:eastAsia="SimSun" w:hAnsi="Constantia"/>
                <w:szCs w:val="22"/>
              </w:rPr>
            </w:pPr>
          </w:p>
        </w:tc>
        <w:tc>
          <w:tcPr>
            <w:tcW w:w="709" w:type="dxa"/>
            <w:shd w:val="clear" w:color="auto" w:fill="auto"/>
          </w:tcPr>
          <w:p w14:paraId="22FB688A" w14:textId="77777777" w:rsidR="00591837" w:rsidRPr="006A6672" w:rsidRDefault="00591837" w:rsidP="005C1435">
            <w:pPr>
              <w:jc w:val="center"/>
              <w:rPr>
                <w:rFonts w:ascii="Constantia" w:hAnsi="Constantia"/>
                <w:bCs/>
              </w:rPr>
            </w:pPr>
            <w:r w:rsidRPr="006A6672">
              <w:rPr>
                <w:rFonts w:ascii="Constantia" w:hAnsi="Constantia"/>
                <w:bCs/>
              </w:rPr>
              <w:t>1</w:t>
            </w:r>
          </w:p>
          <w:p w14:paraId="21E63BAB" w14:textId="77777777" w:rsidR="00591837" w:rsidRPr="006A6672" w:rsidRDefault="00591837" w:rsidP="005C1435">
            <w:pPr>
              <w:jc w:val="center"/>
              <w:rPr>
                <w:rFonts w:ascii="Constantia" w:eastAsia="SimSun" w:hAnsi="Constantia"/>
                <w:szCs w:val="22"/>
              </w:rPr>
            </w:pPr>
          </w:p>
        </w:tc>
        <w:tc>
          <w:tcPr>
            <w:tcW w:w="1417" w:type="dxa"/>
            <w:shd w:val="clear" w:color="auto" w:fill="auto"/>
          </w:tcPr>
          <w:p w14:paraId="188BD82E" w14:textId="77777777" w:rsidR="00591837" w:rsidRPr="005C1435" w:rsidRDefault="00591837" w:rsidP="005C1435">
            <w:pPr>
              <w:rPr>
                <w:rFonts w:ascii="Constantia" w:hAnsi="Constantia"/>
              </w:rPr>
            </w:pPr>
            <w:r w:rsidRPr="006A6672">
              <w:rPr>
                <w:rFonts w:ascii="Constantia" w:hAnsi="Constantia"/>
                <w:lang w:val="de-DE"/>
              </w:rPr>
              <w:t>HC</w:t>
            </w:r>
          </w:p>
        </w:tc>
      </w:tr>
      <w:tr w:rsidR="00591837" w:rsidRPr="009258E8" w14:paraId="60D4C46C" w14:textId="77777777" w:rsidTr="005C1435">
        <w:tc>
          <w:tcPr>
            <w:tcW w:w="1129" w:type="dxa"/>
            <w:shd w:val="clear" w:color="auto" w:fill="auto"/>
          </w:tcPr>
          <w:p w14:paraId="06996C84" w14:textId="77777777" w:rsidR="00591837" w:rsidRPr="006A6672" w:rsidRDefault="00591837" w:rsidP="005C1435">
            <w:pPr>
              <w:rPr>
                <w:rFonts w:ascii="Constantia" w:hAnsi="Constantia"/>
              </w:rPr>
            </w:pPr>
            <w:r w:rsidRPr="006A6672">
              <w:rPr>
                <w:rFonts w:ascii="Constantia" w:hAnsi="Constantia"/>
              </w:rPr>
              <w:t>C1.6.12</w:t>
            </w:r>
          </w:p>
          <w:p w14:paraId="46E4CAFC" w14:textId="77777777" w:rsidR="00591837" w:rsidRPr="006A6672" w:rsidRDefault="00591837" w:rsidP="005C1435">
            <w:pPr>
              <w:rPr>
                <w:rFonts w:ascii="Constantia" w:eastAsia="SimSun" w:hAnsi="Constantia"/>
                <w:szCs w:val="22"/>
              </w:rPr>
            </w:pPr>
          </w:p>
        </w:tc>
        <w:tc>
          <w:tcPr>
            <w:tcW w:w="5812" w:type="dxa"/>
            <w:shd w:val="clear" w:color="auto" w:fill="auto"/>
          </w:tcPr>
          <w:p w14:paraId="524C06E1" w14:textId="77777777" w:rsidR="00591837" w:rsidRPr="006A6672" w:rsidRDefault="00591837" w:rsidP="005C1435">
            <w:pPr>
              <w:rPr>
                <w:rFonts w:ascii="Constantia" w:eastAsia="SimSun" w:hAnsi="Constantia"/>
                <w:szCs w:val="22"/>
              </w:rPr>
            </w:pPr>
            <w:r w:rsidRPr="006A6672">
              <w:rPr>
                <w:rFonts w:ascii="Constantia" w:hAnsi="Constantia"/>
              </w:rPr>
              <w:t>Lees literatuur m.b.t. transcriberen en analyseren</w:t>
            </w:r>
          </w:p>
        </w:tc>
        <w:tc>
          <w:tcPr>
            <w:tcW w:w="709" w:type="dxa"/>
            <w:shd w:val="clear" w:color="auto" w:fill="auto"/>
          </w:tcPr>
          <w:p w14:paraId="49B0BDB4" w14:textId="77777777" w:rsidR="00591837" w:rsidRPr="006A6672" w:rsidRDefault="00591837" w:rsidP="005C1435">
            <w:pPr>
              <w:jc w:val="center"/>
              <w:rPr>
                <w:rFonts w:ascii="Constantia" w:hAnsi="Constantia"/>
                <w:bCs/>
              </w:rPr>
            </w:pPr>
            <w:r w:rsidRPr="006A6672">
              <w:rPr>
                <w:rFonts w:ascii="Constantia" w:hAnsi="Constantia"/>
                <w:bCs/>
              </w:rPr>
              <w:t>3</w:t>
            </w:r>
          </w:p>
          <w:p w14:paraId="1C6A85AC" w14:textId="77777777" w:rsidR="00591837" w:rsidRPr="006A6672" w:rsidRDefault="00591837" w:rsidP="005C1435">
            <w:pPr>
              <w:jc w:val="center"/>
              <w:rPr>
                <w:rFonts w:ascii="Constantia" w:eastAsia="SimSun" w:hAnsi="Constantia"/>
                <w:szCs w:val="22"/>
              </w:rPr>
            </w:pPr>
          </w:p>
        </w:tc>
        <w:tc>
          <w:tcPr>
            <w:tcW w:w="1417" w:type="dxa"/>
            <w:shd w:val="clear" w:color="auto" w:fill="auto"/>
            <w:vAlign w:val="center"/>
          </w:tcPr>
          <w:p w14:paraId="3D96E4D0" w14:textId="77777777" w:rsidR="00591837" w:rsidRPr="006A6672" w:rsidRDefault="00591837" w:rsidP="005C1435">
            <w:pPr>
              <w:rPr>
                <w:rFonts w:ascii="Constantia" w:hAnsi="Constantia"/>
                <w:szCs w:val="22"/>
              </w:rPr>
            </w:pPr>
            <w:r w:rsidRPr="006A6672">
              <w:rPr>
                <w:rFonts w:ascii="Constantia" w:hAnsi="Constantia"/>
                <w:szCs w:val="22"/>
              </w:rPr>
              <w:t>ZW:IN</w:t>
            </w:r>
          </w:p>
        </w:tc>
      </w:tr>
      <w:tr w:rsidR="00591837" w:rsidRPr="002924F1" w14:paraId="790AB618" w14:textId="77777777" w:rsidTr="005C1435">
        <w:tc>
          <w:tcPr>
            <w:tcW w:w="1129" w:type="dxa"/>
            <w:shd w:val="clear" w:color="auto" w:fill="auto"/>
            <w:vAlign w:val="center"/>
          </w:tcPr>
          <w:p w14:paraId="5D803A4D" w14:textId="77777777" w:rsidR="00591837" w:rsidRPr="006A6672" w:rsidRDefault="00591837" w:rsidP="005C1435">
            <w:pPr>
              <w:rPr>
                <w:rFonts w:ascii="Constantia" w:hAnsi="Constantia"/>
              </w:rPr>
            </w:pPr>
            <w:r w:rsidRPr="006A6672">
              <w:rPr>
                <w:rFonts w:ascii="Constantia" w:hAnsi="Constantia"/>
              </w:rPr>
              <w:t xml:space="preserve">C1.6.13 </w:t>
            </w:r>
          </w:p>
          <w:p w14:paraId="1B49785D" w14:textId="77777777" w:rsidR="00591837" w:rsidRPr="006A6672" w:rsidRDefault="00591837" w:rsidP="005C1435">
            <w:pPr>
              <w:rPr>
                <w:rFonts w:ascii="Constantia" w:eastAsia="SimSun" w:hAnsi="Constantia"/>
                <w:szCs w:val="22"/>
              </w:rPr>
            </w:pPr>
          </w:p>
        </w:tc>
        <w:tc>
          <w:tcPr>
            <w:tcW w:w="5812" w:type="dxa"/>
            <w:shd w:val="clear" w:color="auto" w:fill="auto"/>
            <w:vAlign w:val="center"/>
          </w:tcPr>
          <w:p w14:paraId="6C9B39D6" w14:textId="77777777" w:rsidR="00591837" w:rsidRDefault="00591837" w:rsidP="005C1435">
            <w:pPr>
              <w:rPr>
                <w:rFonts w:ascii="Constantia" w:hAnsi="Constantia"/>
              </w:rPr>
            </w:pPr>
            <w:r w:rsidRPr="006A6672">
              <w:rPr>
                <w:rFonts w:ascii="Constantia" w:hAnsi="Constantia"/>
              </w:rPr>
              <w:t>Bespreek in je subgroep hoe je de geprepareerde data gaat transcriberen en analyseren</w:t>
            </w:r>
          </w:p>
          <w:p w14:paraId="1A06AD79" w14:textId="77777777" w:rsidR="00591837" w:rsidRPr="006A6672" w:rsidRDefault="00591837" w:rsidP="005C1435">
            <w:pPr>
              <w:rPr>
                <w:rFonts w:ascii="Constantia" w:eastAsia="SimSun" w:hAnsi="Constantia"/>
                <w:szCs w:val="22"/>
              </w:rPr>
            </w:pPr>
          </w:p>
        </w:tc>
        <w:tc>
          <w:tcPr>
            <w:tcW w:w="709" w:type="dxa"/>
            <w:shd w:val="clear" w:color="auto" w:fill="auto"/>
            <w:vAlign w:val="center"/>
          </w:tcPr>
          <w:p w14:paraId="0D39AFA3" w14:textId="77777777" w:rsidR="00591837" w:rsidRPr="006A6672" w:rsidRDefault="00591837" w:rsidP="005C1435">
            <w:pPr>
              <w:jc w:val="center"/>
              <w:rPr>
                <w:rFonts w:ascii="Constantia" w:hAnsi="Constantia"/>
                <w:bCs/>
              </w:rPr>
            </w:pPr>
            <w:r w:rsidRPr="006A6672">
              <w:rPr>
                <w:rFonts w:ascii="Constantia" w:hAnsi="Constantia"/>
                <w:bCs/>
              </w:rPr>
              <w:t>1</w:t>
            </w:r>
          </w:p>
          <w:p w14:paraId="7913A7EC" w14:textId="77777777" w:rsidR="00591837" w:rsidRPr="006A6672" w:rsidRDefault="00591837" w:rsidP="005C1435">
            <w:pPr>
              <w:jc w:val="center"/>
              <w:rPr>
                <w:rFonts w:ascii="Constantia" w:eastAsia="SimSun" w:hAnsi="Constantia"/>
                <w:szCs w:val="22"/>
              </w:rPr>
            </w:pPr>
          </w:p>
        </w:tc>
        <w:tc>
          <w:tcPr>
            <w:tcW w:w="1417" w:type="dxa"/>
            <w:shd w:val="clear" w:color="auto" w:fill="auto"/>
            <w:vAlign w:val="center"/>
          </w:tcPr>
          <w:p w14:paraId="021E1348" w14:textId="77777777" w:rsidR="00591837" w:rsidRPr="005C1435" w:rsidRDefault="00591837" w:rsidP="005C1435">
            <w:pPr>
              <w:rPr>
                <w:rFonts w:ascii="Constantia" w:hAnsi="Constantia"/>
              </w:rPr>
            </w:pPr>
            <w:r w:rsidRPr="0044387B">
              <w:rPr>
                <w:rFonts w:ascii="Constantia" w:hAnsi="Constantia"/>
              </w:rPr>
              <w:t>OT</w:t>
            </w:r>
          </w:p>
          <w:p w14:paraId="56D65F16" w14:textId="77777777" w:rsidR="00591837" w:rsidRPr="005C1435" w:rsidRDefault="00591837" w:rsidP="005C1435">
            <w:pPr>
              <w:rPr>
                <w:rFonts w:ascii="Constantia" w:hAnsi="Constantia"/>
              </w:rPr>
            </w:pPr>
            <w:r w:rsidRPr="0044387B">
              <w:rPr>
                <w:rFonts w:ascii="Constantia" w:hAnsi="Constantia"/>
              </w:rPr>
              <w:t>mixmedia</w:t>
            </w:r>
          </w:p>
        </w:tc>
      </w:tr>
      <w:tr w:rsidR="00591837" w:rsidRPr="002924F1" w14:paraId="1E2BD753" w14:textId="77777777" w:rsidTr="005C1435">
        <w:tc>
          <w:tcPr>
            <w:tcW w:w="1129" w:type="dxa"/>
            <w:shd w:val="clear" w:color="auto" w:fill="auto"/>
            <w:vAlign w:val="center"/>
          </w:tcPr>
          <w:p w14:paraId="2AF8A52A" w14:textId="77777777" w:rsidR="00591837" w:rsidRPr="006A6672" w:rsidRDefault="00591837" w:rsidP="005C1435">
            <w:pPr>
              <w:rPr>
                <w:rFonts w:ascii="Constantia" w:eastAsia="SimSun" w:hAnsi="Constantia"/>
                <w:szCs w:val="22"/>
              </w:rPr>
            </w:pPr>
            <w:r w:rsidRPr="006A6672">
              <w:rPr>
                <w:rFonts w:ascii="Constantia" w:hAnsi="Constantia"/>
              </w:rPr>
              <w:t>C1.6.14</w:t>
            </w:r>
          </w:p>
        </w:tc>
        <w:tc>
          <w:tcPr>
            <w:tcW w:w="5812" w:type="dxa"/>
            <w:shd w:val="clear" w:color="auto" w:fill="auto"/>
            <w:vAlign w:val="center"/>
          </w:tcPr>
          <w:p w14:paraId="1FE50C35" w14:textId="77777777" w:rsidR="00591837" w:rsidRPr="006A6672" w:rsidRDefault="00591837" w:rsidP="005C1435">
            <w:pPr>
              <w:rPr>
                <w:rFonts w:ascii="Constantia" w:eastAsia="SimSun" w:hAnsi="Constantia"/>
                <w:szCs w:val="22"/>
              </w:rPr>
            </w:pPr>
            <w:r w:rsidRPr="006A6672">
              <w:rPr>
                <w:rFonts w:ascii="Constantia" w:hAnsi="Constantia"/>
              </w:rPr>
              <w:t>Maak een transcriptie</w:t>
            </w:r>
          </w:p>
        </w:tc>
        <w:tc>
          <w:tcPr>
            <w:tcW w:w="709" w:type="dxa"/>
            <w:shd w:val="clear" w:color="auto" w:fill="auto"/>
            <w:vAlign w:val="center"/>
          </w:tcPr>
          <w:p w14:paraId="31121FD3" w14:textId="77777777" w:rsidR="00591837" w:rsidRPr="006A6672" w:rsidRDefault="00591837" w:rsidP="005C1435">
            <w:pPr>
              <w:jc w:val="center"/>
              <w:rPr>
                <w:rFonts w:ascii="Constantia" w:eastAsia="SimSun" w:hAnsi="Constantia"/>
                <w:szCs w:val="22"/>
              </w:rPr>
            </w:pPr>
            <w:r w:rsidRPr="006A6672">
              <w:rPr>
                <w:rFonts w:ascii="Constantia" w:hAnsi="Constantia"/>
                <w:bCs/>
              </w:rPr>
              <w:t>6</w:t>
            </w:r>
          </w:p>
        </w:tc>
        <w:tc>
          <w:tcPr>
            <w:tcW w:w="1417" w:type="dxa"/>
            <w:shd w:val="clear" w:color="auto" w:fill="auto"/>
            <w:vAlign w:val="center"/>
          </w:tcPr>
          <w:p w14:paraId="1F5BC1F0" w14:textId="77777777" w:rsidR="00591837" w:rsidRPr="006A6672" w:rsidRDefault="00591837" w:rsidP="005C1435">
            <w:pPr>
              <w:rPr>
                <w:rFonts w:ascii="Constantia" w:hAnsi="Constantia"/>
                <w:szCs w:val="22"/>
              </w:rPr>
            </w:pPr>
            <w:r w:rsidRPr="006A6672">
              <w:rPr>
                <w:rFonts w:ascii="Constantia" w:hAnsi="Constantia"/>
                <w:szCs w:val="22"/>
              </w:rPr>
              <w:t>ZW:IN</w:t>
            </w:r>
          </w:p>
        </w:tc>
      </w:tr>
      <w:tr w:rsidR="00591837" w:rsidRPr="009258E8" w14:paraId="6D8D44D5" w14:textId="77777777" w:rsidTr="005C1435">
        <w:tc>
          <w:tcPr>
            <w:tcW w:w="1129" w:type="dxa"/>
            <w:shd w:val="clear" w:color="auto" w:fill="D9D9D9" w:themeFill="background1" w:themeFillShade="D9"/>
            <w:vAlign w:val="center"/>
          </w:tcPr>
          <w:p w14:paraId="12F05B67" w14:textId="77777777" w:rsidR="00591837" w:rsidRPr="009258E8" w:rsidRDefault="00591837" w:rsidP="005C1435">
            <w:pPr>
              <w:rPr>
                <w:rFonts w:ascii="Constantia" w:hAnsi="Constantia"/>
                <w:szCs w:val="22"/>
              </w:rPr>
            </w:pPr>
            <w:r w:rsidRPr="009258E8">
              <w:rPr>
                <w:rFonts w:ascii="Constantia" w:hAnsi="Constantia"/>
                <w:szCs w:val="22"/>
              </w:rPr>
              <w:t xml:space="preserve">Week </w:t>
            </w:r>
            <w:r>
              <w:rPr>
                <w:rFonts w:ascii="Constantia" w:hAnsi="Constantia"/>
                <w:szCs w:val="22"/>
              </w:rPr>
              <w:t>6</w:t>
            </w:r>
          </w:p>
        </w:tc>
        <w:tc>
          <w:tcPr>
            <w:tcW w:w="5812" w:type="dxa"/>
            <w:shd w:val="clear" w:color="auto" w:fill="D9D9D9" w:themeFill="background1" w:themeFillShade="D9"/>
            <w:vAlign w:val="center"/>
          </w:tcPr>
          <w:p w14:paraId="29EF4680" w14:textId="77777777" w:rsidR="00591837" w:rsidRPr="009258E8" w:rsidRDefault="00591837" w:rsidP="005C1435">
            <w:pPr>
              <w:rPr>
                <w:rFonts w:ascii="Constantia" w:hAnsi="Constantia"/>
                <w:szCs w:val="22"/>
              </w:rPr>
            </w:pPr>
          </w:p>
        </w:tc>
        <w:tc>
          <w:tcPr>
            <w:tcW w:w="709" w:type="dxa"/>
            <w:shd w:val="clear" w:color="auto" w:fill="D9D9D9" w:themeFill="background1" w:themeFillShade="D9"/>
            <w:vAlign w:val="center"/>
          </w:tcPr>
          <w:p w14:paraId="5B706C4C" w14:textId="77777777" w:rsidR="00591837" w:rsidRPr="009258E8" w:rsidRDefault="00591837" w:rsidP="005C1435">
            <w:pPr>
              <w:rPr>
                <w:rFonts w:ascii="Constantia" w:hAnsi="Constantia"/>
                <w:szCs w:val="22"/>
              </w:rPr>
            </w:pPr>
          </w:p>
        </w:tc>
        <w:tc>
          <w:tcPr>
            <w:tcW w:w="1417" w:type="dxa"/>
            <w:shd w:val="clear" w:color="auto" w:fill="D9D9D9" w:themeFill="background1" w:themeFillShade="D9"/>
            <w:vAlign w:val="center"/>
          </w:tcPr>
          <w:p w14:paraId="02F78A9C" w14:textId="77777777" w:rsidR="00591837" w:rsidRPr="009258E8" w:rsidRDefault="00591837" w:rsidP="005C1435">
            <w:pPr>
              <w:rPr>
                <w:rFonts w:ascii="Constantia" w:hAnsi="Constantia"/>
                <w:szCs w:val="22"/>
              </w:rPr>
            </w:pPr>
          </w:p>
        </w:tc>
      </w:tr>
      <w:tr w:rsidR="00591837" w:rsidRPr="009258E8" w14:paraId="388055EC" w14:textId="77777777" w:rsidTr="005C1435">
        <w:tc>
          <w:tcPr>
            <w:tcW w:w="1129" w:type="dxa"/>
            <w:shd w:val="clear" w:color="auto" w:fill="auto"/>
          </w:tcPr>
          <w:p w14:paraId="5F968821" w14:textId="77777777" w:rsidR="00591837" w:rsidRPr="006A6672" w:rsidRDefault="00591837" w:rsidP="005C1435">
            <w:pPr>
              <w:rPr>
                <w:rFonts w:ascii="Constantia" w:hAnsi="Constantia"/>
              </w:rPr>
            </w:pPr>
            <w:r w:rsidRPr="006A6672">
              <w:rPr>
                <w:rFonts w:ascii="Constantia" w:hAnsi="Constantia"/>
              </w:rPr>
              <w:t>C1.6.15</w:t>
            </w:r>
          </w:p>
          <w:p w14:paraId="2CF1485C" w14:textId="77777777" w:rsidR="00591837" w:rsidRPr="006A6672" w:rsidRDefault="00591837" w:rsidP="005C1435">
            <w:pPr>
              <w:rPr>
                <w:rFonts w:ascii="Constantia" w:hAnsi="Constantia"/>
                <w:szCs w:val="22"/>
              </w:rPr>
            </w:pPr>
          </w:p>
        </w:tc>
        <w:tc>
          <w:tcPr>
            <w:tcW w:w="5812" w:type="dxa"/>
            <w:shd w:val="clear" w:color="auto" w:fill="auto"/>
          </w:tcPr>
          <w:p w14:paraId="3F71BA41" w14:textId="77777777" w:rsidR="00591837" w:rsidRPr="006A6672" w:rsidRDefault="00591837" w:rsidP="005C1435">
            <w:pPr>
              <w:rPr>
                <w:rFonts w:ascii="Constantia" w:hAnsi="Constantia"/>
              </w:rPr>
            </w:pPr>
            <w:r w:rsidRPr="006A6672">
              <w:rPr>
                <w:rFonts w:ascii="Constantia" w:hAnsi="Constantia"/>
              </w:rPr>
              <w:t>Begin met analyseren van de transcriptie</w:t>
            </w:r>
          </w:p>
          <w:p w14:paraId="0903185F" w14:textId="77777777" w:rsidR="00591837" w:rsidRDefault="00591837" w:rsidP="005C1435">
            <w:pPr>
              <w:rPr>
                <w:rFonts w:ascii="Constantia" w:hAnsi="Constantia"/>
              </w:rPr>
            </w:pPr>
          </w:p>
          <w:p w14:paraId="56CAB64C" w14:textId="77777777" w:rsidR="00591837" w:rsidRPr="00434B39" w:rsidRDefault="00591837" w:rsidP="005C1435">
            <w:pPr>
              <w:rPr>
                <w:rFonts w:ascii="Constantia" w:hAnsi="Constantia"/>
                <w:i/>
                <w:sz w:val="18"/>
                <w:szCs w:val="18"/>
              </w:rPr>
            </w:pPr>
            <w:r w:rsidRPr="00434B39">
              <w:rPr>
                <w:rFonts w:ascii="Constantia" w:hAnsi="Constantia"/>
                <w:i/>
                <w:sz w:val="18"/>
                <w:szCs w:val="18"/>
              </w:rPr>
              <w:t>Begin met het analyseren van de uiteindelijke data (je transcriptie).</w:t>
            </w:r>
          </w:p>
          <w:p w14:paraId="39C06DE2" w14:textId="77777777" w:rsidR="00591837" w:rsidRPr="00434B39" w:rsidRDefault="00591837" w:rsidP="005C1435">
            <w:pPr>
              <w:pStyle w:val="Lijstalinea"/>
              <w:numPr>
                <w:ilvl w:val="0"/>
                <w:numId w:val="9"/>
              </w:numPr>
              <w:spacing w:after="0" w:line="240" w:lineRule="auto"/>
              <w:rPr>
                <w:i/>
                <w:sz w:val="18"/>
                <w:szCs w:val="18"/>
                <w:lang w:val="nl-NL"/>
              </w:rPr>
            </w:pPr>
            <w:r w:rsidRPr="00434B39">
              <w:rPr>
                <w:i/>
                <w:sz w:val="18"/>
                <w:szCs w:val="18"/>
                <w:lang w:val="nl-NL"/>
              </w:rPr>
              <w:t>Volg daarvoor de instructie over stap 1 en 2 van de kwalitatieve analyse in hoofdstuk 7 uit: Verhoef, N. (2013). Onderzoeken doe je zo! (2</w:t>
            </w:r>
            <w:r w:rsidRPr="00434B39">
              <w:rPr>
                <w:i/>
                <w:sz w:val="18"/>
                <w:szCs w:val="18"/>
                <w:vertAlign w:val="superscript"/>
                <w:lang w:val="nl-NL"/>
              </w:rPr>
              <w:t>e</w:t>
            </w:r>
            <w:r w:rsidRPr="00434B39">
              <w:rPr>
                <w:i/>
                <w:sz w:val="18"/>
                <w:szCs w:val="18"/>
                <w:lang w:val="nl-NL"/>
              </w:rPr>
              <w:t xml:space="preserve"> druk). Den Haag: Boom Lemma uitgevers.</w:t>
            </w:r>
          </w:p>
          <w:p w14:paraId="26443CA3" w14:textId="77777777" w:rsidR="00591837" w:rsidRPr="00434B39" w:rsidRDefault="00591837" w:rsidP="005C1435">
            <w:pPr>
              <w:pStyle w:val="Lijstalinea"/>
              <w:numPr>
                <w:ilvl w:val="0"/>
                <w:numId w:val="9"/>
              </w:numPr>
              <w:spacing w:after="0" w:line="240" w:lineRule="auto"/>
              <w:rPr>
                <w:i/>
                <w:sz w:val="18"/>
                <w:szCs w:val="18"/>
                <w:lang w:val="nl-NL"/>
              </w:rPr>
            </w:pPr>
            <w:r w:rsidRPr="00434B39">
              <w:rPr>
                <w:i/>
                <w:sz w:val="18"/>
                <w:szCs w:val="18"/>
                <w:lang w:val="nl-NL"/>
              </w:rPr>
              <w:t xml:space="preserve">Wanneer je transcriptie niet duidelijk is of wellicht niet volledig, bekijk je de videoselectie nog eens. Dit voorkomt dat je dingen </w:t>
            </w:r>
            <w:r w:rsidRPr="00434B39">
              <w:rPr>
                <w:i/>
                <w:sz w:val="18"/>
                <w:szCs w:val="18"/>
                <w:lang w:val="nl-NL"/>
              </w:rPr>
              <w:lastRenderedPageBreak/>
              <w:t>vertekent, ‘erbij verzint’ of je analyse baseert op onvolledig data. Deze techniek heet ‘</w:t>
            </w:r>
            <w:proofErr w:type="spellStart"/>
            <w:r w:rsidRPr="00434B39">
              <w:rPr>
                <w:i/>
                <w:sz w:val="18"/>
                <w:szCs w:val="18"/>
                <w:lang w:val="nl-NL"/>
              </w:rPr>
              <w:t>repeated</w:t>
            </w:r>
            <w:proofErr w:type="spellEnd"/>
            <w:r w:rsidRPr="00434B39">
              <w:rPr>
                <w:i/>
                <w:sz w:val="18"/>
                <w:szCs w:val="18"/>
                <w:lang w:val="nl-NL"/>
              </w:rPr>
              <w:t xml:space="preserve"> analyses’. Het draagt bij aan de ‘</w:t>
            </w:r>
            <w:proofErr w:type="spellStart"/>
            <w:r w:rsidRPr="00434B39">
              <w:rPr>
                <w:i/>
                <w:sz w:val="18"/>
                <w:szCs w:val="18"/>
                <w:lang w:val="nl-NL"/>
              </w:rPr>
              <w:t>confirmability</w:t>
            </w:r>
            <w:proofErr w:type="spellEnd"/>
            <w:r w:rsidRPr="00434B39">
              <w:rPr>
                <w:i/>
                <w:sz w:val="18"/>
                <w:szCs w:val="18"/>
                <w:lang w:val="nl-NL"/>
              </w:rPr>
              <w:t>’.</w:t>
            </w:r>
          </w:p>
          <w:p w14:paraId="22D70246" w14:textId="77777777" w:rsidR="00591837" w:rsidRPr="00434B39" w:rsidRDefault="00591837" w:rsidP="005C1435">
            <w:pPr>
              <w:pStyle w:val="Lijstalinea"/>
              <w:numPr>
                <w:ilvl w:val="0"/>
                <w:numId w:val="9"/>
              </w:numPr>
              <w:spacing w:after="0" w:line="240" w:lineRule="auto"/>
              <w:rPr>
                <w:i/>
                <w:sz w:val="18"/>
                <w:szCs w:val="18"/>
                <w:lang w:val="nl-NL"/>
              </w:rPr>
            </w:pPr>
            <w:r w:rsidRPr="00434B39">
              <w:rPr>
                <w:i/>
                <w:sz w:val="18"/>
                <w:szCs w:val="18"/>
                <w:lang w:val="nl-NL"/>
              </w:rPr>
              <w:t>Als je je analyse zover af hebt</w:t>
            </w:r>
            <w:r>
              <w:rPr>
                <w:i/>
                <w:sz w:val="18"/>
                <w:szCs w:val="18"/>
                <w:lang w:val="nl-NL"/>
              </w:rPr>
              <w:t xml:space="preserve"> (t/m stap 2), post je hem op </w:t>
            </w:r>
            <w:proofErr w:type="spellStart"/>
            <w:r>
              <w:rPr>
                <w:i/>
                <w:sz w:val="18"/>
                <w:szCs w:val="18"/>
                <w:lang w:val="nl-NL"/>
              </w:rPr>
              <w:t>Moodle</w:t>
            </w:r>
            <w:proofErr w:type="spellEnd"/>
            <w:r w:rsidRPr="00434B39">
              <w:rPr>
                <w:i/>
                <w:sz w:val="18"/>
                <w:szCs w:val="18"/>
                <w:lang w:val="nl-NL"/>
              </w:rPr>
              <w:t xml:space="preserve"> zodat de leden van je subgroep hem kunnen lezen.</w:t>
            </w:r>
          </w:p>
          <w:p w14:paraId="2D7EEEBA" w14:textId="77777777" w:rsidR="00591837" w:rsidRPr="006A6672" w:rsidRDefault="00591837" w:rsidP="005C1435">
            <w:pPr>
              <w:rPr>
                <w:rFonts w:ascii="Constantia" w:eastAsia="SimSun" w:hAnsi="Constantia"/>
                <w:szCs w:val="22"/>
              </w:rPr>
            </w:pPr>
          </w:p>
        </w:tc>
        <w:tc>
          <w:tcPr>
            <w:tcW w:w="709" w:type="dxa"/>
            <w:shd w:val="clear" w:color="auto" w:fill="auto"/>
          </w:tcPr>
          <w:p w14:paraId="7999315B" w14:textId="77777777" w:rsidR="00591837" w:rsidRPr="006A6672" w:rsidRDefault="00591837" w:rsidP="005C1435">
            <w:pPr>
              <w:jc w:val="center"/>
              <w:rPr>
                <w:rFonts w:ascii="Constantia" w:hAnsi="Constantia"/>
                <w:szCs w:val="22"/>
              </w:rPr>
            </w:pPr>
            <w:r w:rsidRPr="006A6672">
              <w:rPr>
                <w:rFonts w:ascii="Constantia" w:hAnsi="Constantia"/>
                <w:bCs/>
              </w:rPr>
              <w:lastRenderedPageBreak/>
              <w:t>2</w:t>
            </w:r>
          </w:p>
          <w:p w14:paraId="05075D75" w14:textId="77777777" w:rsidR="00591837" w:rsidRPr="006A6672" w:rsidRDefault="00591837" w:rsidP="005C1435">
            <w:pPr>
              <w:jc w:val="center"/>
              <w:rPr>
                <w:rFonts w:ascii="Constantia" w:hAnsi="Constantia"/>
                <w:szCs w:val="22"/>
              </w:rPr>
            </w:pPr>
          </w:p>
        </w:tc>
        <w:tc>
          <w:tcPr>
            <w:tcW w:w="1417" w:type="dxa"/>
            <w:shd w:val="clear" w:color="auto" w:fill="auto"/>
          </w:tcPr>
          <w:p w14:paraId="06990C7A" w14:textId="77777777" w:rsidR="00591837" w:rsidRPr="006A6672" w:rsidRDefault="00591837" w:rsidP="005C1435">
            <w:pPr>
              <w:rPr>
                <w:rFonts w:ascii="Constantia" w:hAnsi="Constantia"/>
                <w:szCs w:val="22"/>
              </w:rPr>
            </w:pPr>
            <w:r w:rsidRPr="006A6672">
              <w:rPr>
                <w:rFonts w:ascii="Constantia" w:hAnsi="Constantia"/>
              </w:rPr>
              <w:t>ZW:IN</w:t>
            </w:r>
          </w:p>
        </w:tc>
      </w:tr>
      <w:tr w:rsidR="00591837" w:rsidRPr="009258E8" w14:paraId="2F3061FF" w14:textId="77777777" w:rsidTr="005C1435">
        <w:tc>
          <w:tcPr>
            <w:tcW w:w="1129" w:type="dxa"/>
          </w:tcPr>
          <w:p w14:paraId="2E6D2204" w14:textId="77777777" w:rsidR="00591837" w:rsidRPr="006A6672" w:rsidRDefault="00591837" w:rsidP="005C1435">
            <w:pPr>
              <w:rPr>
                <w:rFonts w:ascii="Constantia" w:hAnsi="Constantia"/>
              </w:rPr>
            </w:pPr>
            <w:bookmarkStart w:id="17" w:name="_Hlk514941699"/>
            <w:r w:rsidRPr="006A6672">
              <w:rPr>
                <w:rFonts w:ascii="Constantia" w:hAnsi="Constantia"/>
              </w:rPr>
              <w:t>C1.6.16a</w:t>
            </w:r>
          </w:p>
          <w:p w14:paraId="2BBEC0C8" w14:textId="77777777" w:rsidR="00591837" w:rsidRPr="006A6672" w:rsidRDefault="00591837" w:rsidP="005C1435">
            <w:pPr>
              <w:rPr>
                <w:rFonts w:ascii="Constantia" w:hAnsi="Constantia"/>
                <w:szCs w:val="22"/>
              </w:rPr>
            </w:pPr>
          </w:p>
        </w:tc>
        <w:tc>
          <w:tcPr>
            <w:tcW w:w="5812" w:type="dxa"/>
          </w:tcPr>
          <w:p w14:paraId="4FF67D84" w14:textId="77777777" w:rsidR="00591837" w:rsidRDefault="00591837" w:rsidP="005C1435">
            <w:pPr>
              <w:rPr>
                <w:rFonts w:ascii="Constantia" w:hAnsi="Constantia"/>
              </w:rPr>
            </w:pPr>
            <w:r w:rsidRPr="006A6672">
              <w:rPr>
                <w:rFonts w:ascii="Constantia" w:hAnsi="Constantia"/>
              </w:rPr>
              <w:t>Bespreek je eerste analyse</w:t>
            </w:r>
          </w:p>
          <w:p w14:paraId="3E3A0805" w14:textId="77777777" w:rsidR="00591837" w:rsidRDefault="00591837" w:rsidP="005C1435">
            <w:pPr>
              <w:rPr>
                <w:rFonts w:ascii="Constantia" w:hAnsi="Constantia"/>
              </w:rPr>
            </w:pPr>
          </w:p>
          <w:p w14:paraId="53528434" w14:textId="77777777" w:rsidR="00591837" w:rsidRPr="005C1435" w:rsidRDefault="00591837" w:rsidP="005C1435">
            <w:pPr>
              <w:rPr>
                <w:rFonts w:ascii="Constantia" w:hAnsi="Constantia"/>
                <w:i/>
                <w:iCs/>
                <w:sz w:val="18"/>
                <w:szCs w:val="18"/>
              </w:rPr>
            </w:pPr>
            <w:r w:rsidRPr="5383792B">
              <w:rPr>
                <w:rFonts w:ascii="Constantia" w:hAnsi="Constantia"/>
                <w:i/>
                <w:iCs/>
                <w:sz w:val="18"/>
                <w:szCs w:val="18"/>
              </w:rPr>
              <w:t>Je hebt nu een begin gemaakt met je analyse: je hebt de tekst van je transcriptie uiteengerafeld in fragmenten die je hebt samengevat met een begrip (of een heel korte beschrijving). I. Om te kijken of je subgroep zich herken</w:t>
            </w:r>
            <w:r w:rsidR="005C1435">
              <w:rPr>
                <w:rFonts w:ascii="Constantia" w:hAnsi="Constantia"/>
                <w:i/>
                <w:iCs/>
                <w:sz w:val="18"/>
                <w:szCs w:val="18"/>
              </w:rPr>
              <w:t>t i</w:t>
            </w:r>
            <w:r w:rsidRPr="5383792B">
              <w:rPr>
                <w:rFonts w:ascii="Constantia" w:hAnsi="Constantia"/>
                <w:i/>
                <w:iCs/>
                <w:sz w:val="18"/>
                <w:szCs w:val="18"/>
              </w:rPr>
              <w:t>n je analyse, maar ook om II. te kijken of je op de goede weg zit (bv. pak je het handig aan of doe je het niet te summier, te eenzijdig?), ga je elkaars analyses lezen. Tijdens het OT wissel je je opmerkingen en kritiek uit.</w:t>
            </w:r>
          </w:p>
          <w:p w14:paraId="1FA6974F" w14:textId="77777777" w:rsidR="00591837" w:rsidRDefault="00591837" w:rsidP="005C1435">
            <w:pPr>
              <w:rPr>
                <w:rFonts w:ascii="Constantia" w:hAnsi="Constantia"/>
                <w:szCs w:val="22"/>
              </w:rPr>
            </w:pPr>
          </w:p>
          <w:p w14:paraId="55077210" w14:textId="77777777" w:rsidR="00591837" w:rsidRPr="0010142D" w:rsidRDefault="00591837" w:rsidP="005C1435">
            <w:pPr>
              <w:rPr>
                <w:rFonts w:ascii="Constantia" w:hAnsi="Constantia"/>
                <w:i/>
                <w:sz w:val="18"/>
                <w:szCs w:val="18"/>
              </w:rPr>
            </w:pPr>
            <w:r w:rsidRPr="0010142D">
              <w:rPr>
                <w:rFonts w:ascii="Constantia" w:hAnsi="Constantia"/>
                <w:i/>
                <w:sz w:val="18"/>
                <w:szCs w:val="18"/>
              </w:rPr>
              <w:t>Lees ter voorbereiding elkaars analyses kritisch.</w:t>
            </w:r>
          </w:p>
          <w:p w14:paraId="19AFAAC7" w14:textId="77777777" w:rsidR="00591837" w:rsidRDefault="00591837" w:rsidP="005C1435">
            <w:pPr>
              <w:rPr>
                <w:rFonts w:ascii="Constantia" w:hAnsi="Constantia"/>
                <w:i/>
                <w:sz w:val="18"/>
                <w:szCs w:val="18"/>
              </w:rPr>
            </w:pPr>
            <w:r w:rsidRPr="0010142D">
              <w:rPr>
                <w:rFonts w:ascii="Constantia" w:hAnsi="Constantia"/>
                <w:i/>
                <w:sz w:val="18"/>
                <w:szCs w:val="18"/>
              </w:rPr>
              <w:t>Je stelt je daarbij de vraag: herken ik deze begrippen, kan ik herleiden waar ze vandaan komen? Je hebt immers meegedaan aan de werkvormen en daardoor ook ervaring opgedaan met ‘vorm’ tijdens de activiteiten van de andere media. Hier gaat het om het criterium ‘</w:t>
            </w:r>
            <w:proofErr w:type="spellStart"/>
            <w:r w:rsidRPr="0010142D">
              <w:rPr>
                <w:rFonts w:ascii="Constantia" w:hAnsi="Constantia"/>
                <w:i/>
                <w:sz w:val="18"/>
                <w:szCs w:val="18"/>
              </w:rPr>
              <w:t>credibility</w:t>
            </w:r>
            <w:proofErr w:type="spellEnd"/>
            <w:r w:rsidRPr="0010142D">
              <w:rPr>
                <w:rFonts w:ascii="Constantia" w:hAnsi="Constantia"/>
                <w:i/>
                <w:sz w:val="18"/>
                <w:szCs w:val="18"/>
              </w:rPr>
              <w:t>’. Maak aantekeningen wanneer je je niet herkent in bepaalde begrippen of als e</w:t>
            </w:r>
            <w:r>
              <w:rPr>
                <w:rFonts w:ascii="Constantia" w:hAnsi="Constantia"/>
                <w:i/>
                <w:sz w:val="18"/>
                <w:szCs w:val="18"/>
              </w:rPr>
              <w:t>r onduidelijke begrippen zijn.</w:t>
            </w:r>
          </w:p>
          <w:p w14:paraId="03375B67" w14:textId="77777777" w:rsidR="00591837" w:rsidRDefault="00591837" w:rsidP="005C1435">
            <w:pPr>
              <w:rPr>
                <w:rFonts w:ascii="Constantia" w:hAnsi="Constantia"/>
                <w:szCs w:val="22"/>
              </w:rPr>
            </w:pPr>
          </w:p>
          <w:p w14:paraId="7DBA405A" w14:textId="77777777" w:rsidR="00591837" w:rsidRPr="0010142D" w:rsidRDefault="00591837" w:rsidP="005C1435">
            <w:pPr>
              <w:rPr>
                <w:rFonts w:ascii="Constantia" w:hAnsi="Constantia"/>
                <w:i/>
                <w:sz w:val="18"/>
                <w:szCs w:val="18"/>
              </w:rPr>
            </w:pPr>
            <w:r w:rsidRPr="0010142D">
              <w:rPr>
                <w:rFonts w:ascii="Constantia" w:hAnsi="Constantia"/>
                <w:i/>
                <w:sz w:val="18"/>
                <w:szCs w:val="18"/>
              </w:rPr>
              <w:t>Bespreek elkaars analyses tijdens het OT aan de hand van je aantekeningen. Met vragen kun je terecht bij je tutor.</w:t>
            </w:r>
          </w:p>
          <w:p w14:paraId="6D43B6E7" w14:textId="77777777" w:rsidR="00591837" w:rsidRPr="0010142D" w:rsidRDefault="00591837" w:rsidP="005C1435">
            <w:pPr>
              <w:pStyle w:val="Kleurrijkelijst-accent11"/>
              <w:numPr>
                <w:ilvl w:val="0"/>
                <w:numId w:val="12"/>
              </w:numPr>
              <w:rPr>
                <w:rFonts w:ascii="Constantia" w:hAnsi="Constantia"/>
                <w:i/>
                <w:sz w:val="18"/>
                <w:szCs w:val="18"/>
              </w:rPr>
            </w:pPr>
            <w:r w:rsidRPr="0010142D">
              <w:rPr>
                <w:rFonts w:ascii="Constantia" w:hAnsi="Constantia"/>
                <w:i/>
                <w:sz w:val="18"/>
                <w:szCs w:val="18"/>
              </w:rPr>
              <w:t>Vergelijk elkaars analyses op m.b.t. inhoud. Het gaat dan om de ‘</w:t>
            </w:r>
            <w:proofErr w:type="spellStart"/>
            <w:r w:rsidRPr="0010142D">
              <w:rPr>
                <w:rFonts w:ascii="Constantia" w:hAnsi="Constantia"/>
                <w:i/>
                <w:sz w:val="18"/>
                <w:szCs w:val="18"/>
              </w:rPr>
              <w:t>credibility</w:t>
            </w:r>
            <w:proofErr w:type="spellEnd"/>
            <w:r w:rsidRPr="0010142D">
              <w:rPr>
                <w:rFonts w:ascii="Constantia" w:hAnsi="Constantia"/>
                <w:i/>
                <w:sz w:val="18"/>
                <w:szCs w:val="18"/>
              </w:rPr>
              <w:t>’.</w:t>
            </w:r>
          </w:p>
          <w:p w14:paraId="59CCB693" w14:textId="77777777" w:rsidR="00591837" w:rsidRPr="0010142D" w:rsidRDefault="00591837" w:rsidP="005C1435">
            <w:pPr>
              <w:pStyle w:val="Kleurrijkelijst-accent11"/>
              <w:numPr>
                <w:ilvl w:val="0"/>
                <w:numId w:val="12"/>
              </w:numPr>
              <w:jc w:val="both"/>
              <w:rPr>
                <w:rFonts w:ascii="Constantia" w:hAnsi="Constantia"/>
                <w:i/>
                <w:sz w:val="18"/>
                <w:szCs w:val="18"/>
              </w:rPr>
            </w:pPr>
            <w:r w:rsidRPr="0010142D">
              <w:rPr>
                <w:rFonts w:ascii="Constantia" w:hAnsi="Constantia"/>
                <w:i/>
                <w:sz w:val="18"/>
                <w:szCs w:val="18"/>
              </w:rPr>
              <w:t>Vergelijk elkaars analyses m.b.t. de aanpak van het analyseren. Wees kritisch naar elkaars aanpak: Is het duidelijk hoe er geanalyseerd is? Herken je misschien een ‘bias’? Hoe wordt de subjectiviteit gecontroleerd? Dit heeft allemaal te maken met ‘</w:t>
            </w:r>
            <w:proofErr w:type="spellStart"/>
            <w:r w:rsidRPr="0010142D">
              <w:rPr>
                <w:rFonts w:ascii="Constantia" w:hAnsi="Constantia"/>
                <w:i/>
                <w:sz w:val="18"/>
                <w:szCs w:val="18"/>
              </w:rPr>
              <w:t>confirmability</w:t>
            </w:r>
            <w:proofErr w:type="spellEnd"/>
            <w:r w:rsidRPr="0010142D">
              <w:rPr>
                <w:rFonts w:ascii="Constantia" w:hAnsi="Constantia"/>
                <w:i/>
                <w:sz w:val="18"/>
                <w:szCs w:val="18"/>
              </w:rPr>
              <w:t>’.</w:t>
            </w:r>
          </w:p>
          <w:p w14:paraId="1D850C95" w14:textId="77777777" w:rsidR="00591837" w:rsidRPr="006A6672" w:rsidRDefault="00591837" w:rsidP="005C1435">
            <w:pPr>
              <w:rPr>
                <w:rFonts w:ascii="Constantia" w:hAnsi="Constantia"/>
                <w:szCs w:val="22"/>
              </w:rPr>
            </w:pPr>
          </w:p>
        </w:tc>
        <w:tc>
          <w:tcPr>
            <w:tcW w:w="709" w:type="dxa"/>
          </w:tcPr>
          <w:p w14:paraId="1440682E" w14:textId="77777777" w:rsidR="00591837" w:rsidRPr="006A6672" w:rsidRDefault="00591837" w:rsidP="005C1435">
            <w:pPr>
              <w:jc w:val="center"/>
              <w:rPr>
                <w:rFonts w:ascii="Constantia" w:hAnsi="Constantia"/>
                <w:szCs w:val="22"/>
              </w:rPr>
            </w:pPr>
            <w:r w:rsidRPr="006A6672">
              <w:rPr>
                <w:rFonts w:ascii="Constantia" w:hAnsi="Constantia"/>
                <w:szCs w:val="22"/>
              </w:rPr>
              <w:t>2</w:t>
            </w:r>
          </w:p>
        </w:tc>
        <w:tc>
          <w:tcPr>
            <w:tcW w:w="1417" w:type="dxa"/>
            <w:vAlign w:val="center"/>
          </w:tcPr>
          <w:p w14:paraId="05E95B18" w14:textId="77777777" w:rsidR="00591837" w:rsidRPr="005C1435" w:rsidRDefault="00591837" w:rsidP="005C1435">
            <w:pPr>
              <w:rPr>
                <w:rFonts w:ascii="Constantia" w:hAnsi="Constantia"/>
              </w:rPr>
            </w:pPr>
            <w:r w:rsidRPr="0044387B">
              <w:rPr>
                <w:rFonts w:ascii="Constantia" w:hAnsi="Constantia"/>
              </w:rPr>
              <w:t>OT</w:t>
            </w:r>
          </w:p>
          <w:p w14:paraId="64586BE7" w14:textId="77777777" w:rsidR="00591837" w:rsidRPr="005C1435" w:rsidRDefault="00591837" w:rsidP="005C1435">
            <w:pPr>
              <w:rPr>
                <w:rFonts w:ascii="Constantia" w:hAnsi="Constantia"/>
              </w:rPr>
            </w:pPr>
            <w:r w:rsidRPr="0044387B">
              <w:rPr>
                <w:rFonts w:ascii="Constantia" w:hAnsi="Constantia"/>
              </w:rPr>
              <w:t>mixmedia</w:t>
            </w:r>
          </w:p>
        </w:tc>
      </w:tr>
      <w:tr w:rsidR="00591837" w:rsidRPr="009258E8" w14:paraId="0E26DA41" w14:textId="77777777" w:rsidTr="005C1435">
        <w:tc>
          <w:tcPr>
            <w:tcW w:w="1129" w:type="dxa"/>
          </w:tcPr>
          <w:p w14:paraId="6E2C4EBF" w14:textId="77777777" w:rsidR="00591837" w:rsidRPr="006A6672" w:rsidRDefault="00591837" w:rsidP="005C1435">
            <w:pPr>
              <w:rPr>
                <w:rFonts w:ascii="Constantia" w:hAnsi="Constantia"/>
              </w:rPr>
            </w:pPr>
            <w:r w:rsidRPr="006A6672">
              <w:rPr>
                <w:rFonts w:ascii="Constantia" w:hAnsi="Constantia"/>
              </w:rPr>
              <w:t>C1.6.16b</w:t>
            </w:r>
          </w:p>
          <w:p w14:paraId="34D5F0CB" w14:textId="77777777" w:rsidR="00591837" w:rsidRPr="006A6672" w:rsidRDefault="00591837" w:rsidP="005C1435">
            <w:pPr>
              <w:rPr>
                <w:rFonts w:ascii="Constantia" w:hAnsi="Constantia"/>
                <w:szCs w:val="22"/>
              </w:rPr>
            </w:pPr>
          </w:p>
        </w:tc>
        <w:tc>
          <w:tcPr>
            <w:tcW w:w="5812" w:type="dxa"/>
          </w:tcPr>
          <w:p w14:paraId="0E837BE2" w14:textId="77777777" w:rsidR="00591837" w:rsidRDefault="00591837" w:rsidP="005C1435">
            <w:pPr>
              <w:rPr>
                <w:rFonts w:ascii="Constantia" w:hAnsi="Constantia"/>
              </w:rPr>
            </w:pPr>
            <w:r w:rsidRPr="006A6672">
              <w:rPr>
                <w:rFonts w:ascii="Constantia" w:hAnsi="Constantia"/>
              </w:rPr>
              <w:t>Neem de feedback mee in de verdere analyse en orden de resultaten.</w:t>
            </w:r>
          </w:p>
          <w:p w14:paraId="6534424C" w14:textId="77777777" w:rsidR="00591837" w:rsidRDefault="00591837" w:rsidP="005C1435">
            <w:pPr>
              <w:rPr>
                <w:rFonts w:ascii="Constantia" w:hAnsi="Constantia"/>
              </w:rPr>
            </w:pPr>
          </w:p>
          <w:p w14:paraId="20E05C77" w14:textId="77777777" w:rsidR="00591837" w:rsidRPr="0010142D" w:rsidRDefault="00591837" w:rsidP="005C1435">
            <w:pPr>
              <w:pStyle w:val="Kleurrijkelijst-accent11"/>
              <w:ind w:left="0"/>
              <w:rPr>
                <w:rFonts w:ascii="Constantia" w:hAnsi="Constantia"/>
                <w:i/>
                <w:sz w:val="18"/>
                <w:szCs w:val="18"/>
              </w:rPr>
            </w:pPr>
            <w:r w:rsidRPr="0010142D">
              <w:rPr>
                <w:rFonts w:ascii="Constantia" w:hAnsi="Constantia"/>
                <w:i/>
                <w:sz w:val="18"/>
                <w:szCs w:val="18"/>
              </w:rPr>
              <w:t>Verwerk de feedback.</w:t>
            </w:r>
          </w:p>
          <w:p w14:paraId="5A480890" w14:textId="77777777" w:rsidR="00591837" w:rsidRPr="005C1435" w:rsidRDefault="00591837" w:rsidP="005C1435">
            <w:pPr>
              <w:pStyle w:val="Kleurrijkelijst-accent11"/>
              <w:ind w:left="0"/>
              <w:rPr>
                <w:rFonts w:ascii="Constantia" w:hAnsi="Constantia"/>
                <w:i/>
                <w:iCs/>
                <w:sz w:val="18"/>
                <w:szCs w:val="18"/>
              </w:rPr>
            </w:pPr>
            <w:r w:rsidRPr="5383792B">
              <w:rPr>
                <w:rFonts w:ascii="Constantia" w:hAnsi="Constantia"/>
                <w:i/>
                <w:iCs/>
                <w:sz w:val="18"/>
                <w:szCs w:val="18"/>
              </w:rPr>
              <w:t>Maak je analyse af volgens stap 3 t/m 5 van de kwalitatieve analyse in hoofdstuk 7 uit: Verhoef, N. (2013). Onderzoeken doe je zo! (2</w:t>
            </w:r>
            <w:r w:rsidRPr="5383792B">
              <w:rPr>
                <w:rFonts w:ascii="Constantia" w:hAnsi="Constantia"/>
                <w:i/>
                <w:iCs/>
                <w:sz w:val="18"/>
                <w:szCs w:val="18"/>
                <w:vertAlign w:val="superscript"/>
              </w:rPr>
              <w:t>e</w:t>
            </w:r>
            <w:r w:rsidRPr="5383792B">
              <w:rPr>
                <w:rFonts w:ascii="Constantia" w:hAnsi="Constantia"/>
                <w:i/>
                <w:iCs/>
                <w:sz w:val="18"/>
                <w:szCs w:val="18"/>
              </w:rPr>
              <w:t xml:space="preserve"> druk). Den Haag: Boom Lemma uitgevers. Stap 6 volgt in C1.6.17 en C1.6.18a</w:t>
            </w:r>
          </w:p>
          <w:p w14:paraId="187D5328" w14:textId="77777777" w:rsidR="00591837" w:rsidRPr="006A6672" w:rsidRDefault="00591837" w:rsidP="005C1435">
            <w:pPr>
              <w:rPr>
                <w:rFonts w:ascii="Constantia" w:hAnsi="Constantia"/>
                <w:szCs w:val="22"/>
              </w:rPr>
            </w:pPr>
          </w:p>
        </w:tc>
        <w:tc>
          <w:tcPr>
            <w:tcW w:w="709" w:type="dxa"/>
          </w:tcPr>
          <w:p w14:paraId="1AEBED04" w14:textId="77777777" w:rsidR="00591837" w:rsidRPr="006A6672" w:rsidRDefault="00591837" w:rsidP="005C1435">
            <w:pPr>
              <w:jc w:val="center"/>
              <w:rPr>
                <w:rFonts w:ascii="Constantia" w:hAnsi="Constantia"/>
                <w:szCs w:val="22"/>
              </w:rPr>
            </w:pPr>
            <w:r w:rsidRPr="006A6672">
              <w:rPr>
                <w:rFonts w:ascii="Constantia" w:hAnsi="Constantia"/>
                <w:szCs w:val="22"/>
              </w:rPr>
              <w:t>7</w:t>
            </w:r>
          </w:p>
        </w:tc>
        <w:tc>
          <w:tcPr>
            <w:tcW w:w="1417" w:type="dxa"/>
            <w:vAlign w:val="center"/>
          </w:tcPr>
          <w:p w14:paraId="67F070DE" w14:textId="77777777" w:rsidR="00591837" w:rsidRPr="006A6672" w:rsidRDefault="00591837" w:rsidP="005C1435">
            <w:pPr>
              <w:rPr>
                <w:rFonts w:ascii="Constantia" w:hAnsi="Constantia"/>
                <w:szCs w:val="22"/>
              </w:rPr>
            </w:pPr>
            <w:r>
              <w:rPr>
                <w:rFonts w:ascii="Constantia" w:hAnsi="Constantia"/>
                <w:szCs w:val="22"/>
              </w:rPr>
              <w:t>ZW:</w:t>
            </w:r>
            <w:r w:rsidRPr="006A6672">
              <w:rPr>
                <w:rFonts w:ascii="Constantia" w:hAnsi="Constantia"/>
                <w:szCs w:val="22"/>
              </w:rPr>
              <w:t>IN</w:t>
            </w:r>
          </w:p>
        </w:tc>
      </w:tr>
      <w:bookmarkEnd w:id="17"/>
      <w:tr w:rsidR="00591837" w:rsidRPr="009258E8" w14:paraId="3A30E6DA" w14:textId="77777777" w:rsidTr="005C1435">
        <w:tc>
          <w:tcPr>
            <w:tcW w:w="9067" w:type="dxa"/>
            <w:gridSpan w:val="4"/>
            <w:shd w:val="clear" w:color="auto" w:fill="D9D9D9" w:themeFill="background1" w:themeFillShade="D9"/>
            <w:vAlign w:val="center"/>
          </w:tcPr>
          <w:p w14:paraId="038FAEC8" w14:textId="77777777" w:rsidR="00591837" w:rsidRPr="009258E8" w:rsidRDefault="00591837" w:rsidP="005C1435">
            <w:pPr>
              <w:rPr>
                <w:rFonts w:ascii="Constantia" w:hAnsi="Constantia"/>
                <w:szCs w:val="22"/>
              </w:rPr>
            </w:pPr>
            <w:r w:rsidRPr="009258E8">
              <w:rPr>
                <w:rFonts w:ascii="Constantia" w:hAnsi="Constantia"/>
                <w:szCs w:val="22"/>
              </w:rPr>
              <w:t xml:space="preserve">Week </w:t>
            </w:r>
            <w:r>
              <w:rPr>
                <w:rFonts w:ascii="Constantia" w:hAnsi="Constantia"/>
                <w:szCs w:val="22"/>
              </w:rPr>
              <w:t>7</w:t>
            </w:r>
          </w:p>
        </w:tc>
      </w:tr>
      <w:tr w:rsidR="00591837" w:rsidRPr="009258E8" w14:paraId="6F6D41F2" w14:textId="77777777" w:rsidTr="005C1435">
        <w:tc>
          <w:tcPr>
            <w:tcW w:w="1129" w:type="dxa"/>
          </w:tcPr>
          <w:p w14:paraId="01151BE1" w14:textId="77777777" w:rsidR="00591837" w:rsidRPr="006A6672" w:rsidRDefault="00591837" w:rsidP="005C1435">
            <w:pPr>
              <w:rPr>
                <w:rFonts w:ascii="Constantia" w:hAnsi="Constantia"/>
              </w:rPr>
            </w:pPr>
            <w:r w:rsidRPr="006A6672">
              <w:rPr>
                <w:rFonts w:ascii="Constantia" w:hAnsi="Constantia"/>
              </w:rPr>
              <w:t>C1.6.17a</w:t>
            </w:r>
          </w:p>
          <w:p w14:paraId="21DB42AF" w14:textId="77777777" w:rsidR="00591837" w:rsidRPr="006A6672" w:rsidRDefault="00591837" w:rsidP="005C1435">
            <w:pPr>
              <w:rPr>
                <w:rFonts w:ascii="Constantia" w:hAnsi="Constantia"/>
              </w:rPr>
            </w:pPr>
          </w:p>
          <w:p w14:paraId="7399F309" w14:textId="77777777" w:rsidR="00591837" w:rsidRPr="006A6672" w:rsidRDefault="00591837" w:rsidP="005C1435">
            <w:pPr>
              <w:jc w:val="both"/>
              <w:rPr>
                <w:rFonts w:ascii="Constantia" w:eastAsia="SimSun" w:hAnsi="Constantia"/>
                <w:szCs w:val="22"/>
              </w:rPr>
            </w:pPr>
          </w:p>
        </w:tc>
        <w:tc>
          <w:tcPr>
            <w:tcW w:w="5812" w:type="dxa"/>
          </w:tcPr>
          <w:p w14:paraId="740DA633" w14:textId="77777777" w:rsidR="00591837" w:rsidRPr="006A6672" w:rsidRDefault="00591837" w:rsidP="005C1435">
            <w:pPr>
              <w:rPr>
                <w:rFonts w:ascii="Constantia" w:hAnsi="Constantia"/>
              </w:rPr>
            </w:pPr>
            <w:r w:rsidRPr="006A6672">
              <w:rPr>
                <w:rFonts w:ascii="Constantia" w:hAnsi="Constantia"/>
              </w:rPr>
              <w:t>Lees de resultaten van je subgroep-leden</w:t>
            </w:r>
          </w:p>
          <w:p w14:paraId="4AADF9C6" w14:textId="77777777" w:rsidR="00591837" w:rsidRDefault="00591837" w:rsidP="005C1435">
            <w:pPr>
              <w:rPr>
                <w:rFonts w:ascii="Constantia" w:eastAsia="SimSun" w:hAnsi="Constantia"/>
                <w:szCs w:val="22"/>
              </w:rPr>
            </w:pPr>
          </w:p>
          <w:p w14:paraId="0F53F587" w14:textId="77777777" w:rsidR="00591837" w:rsidRPr="00434B39" w:rsidRDefault="00591837" w:rsidP="005C1435">
            <w:pPr>
              <w:pStyle w:val="Kleurrijkelijst-accent11"/>
              <w:numPr>
                <w:ilvl w:val="0"/>
                <w:numId w:val="13"/>
              </w:numPr>
              <w:rPr>
                <w:rFonts w:ascii="Constantia" w:hAnsi="Constantia"/>
                <w:i/>
                <w:sz w:val="18"/>
                <w:szCs w:val="18"/>
              </w:rPr>
            </w:pPr>
            <w:r>
              <w:rPr>
                <w:rFonts w:ascii="Constantia" w:hAnsi="Constantia"/>
                <w:i/>
                <w:sz w:val="18"/>
                <w:szCs w:val="18"/>
              </w:rPr>
              <w:t xml:space="preserve">Post je eigen analyse op </w:t>
            </w:r>
            <w:proofErr w:type="spellStart"/>
            <w:r>
              <w:rPr>
                <w:rFonts w:ascii="Constantia" w:hAnsi="Constantia"/>
                <w:i/>
                <w:sz w:val="18"/>
                <w:szCs w:val="18"/>
              </w:rPr>
              <w:t>Moodle</w:t>
            </w:r>
            <w:proofErr w:type="spellEnd"/>
            <w:r w:rsidRPr="00434B39">
              <w:rPr>
                <w:rFonts w:ascii="Constantia" w:hAnsi="Constantia"/>
                <w:i/>
                <w:sz w:val="18"/>
                <w:szCs w:val="18"/>
              </w:rPr>
              <w:t xml:space="preserve"> </w:t>
            </w:r>
          </w:p>
          <w:p w14:paraId="22FEF24B" w14:textId="77777777" w:rsidR="00591837" w:rsidRPr="00434B39" w:rsidRDefault="00591837" w:rsidP="005C1435">
            <w:pPr>
              <w:pStyle w:val="Kleurrijkelijst-accent11"/>
              <w:numPr>
                <w:ilvl w:val="0"/>
                <w:numId w:val="13"/>
              </w:numPr>
              <w:rPr>
                <w:rFonts w:ascii="Constantia" w:hAnsi="Constantia"/>
                <w:i/>
                <w:sz w:val="18"/>
                <w:szCs w:val="18"/>
              </w:rPr>
            </w:pPr>
            <w:r w:rsidRPr="00434B39">
              <w:rPr>
                <w:rFonts w:ascii="Constantia" w:hAnsi="Constantia"/>
                <w:i/>
                <w:sz w:val="18"/>
                <w:szCs w:val="18"/>
              </w:rPr>
              <w:t>Lees de analyses van de andere leden van je subgroep.</w:t>
            </w:r>
          </w:p>
          <w:p w14:paraId="29A1EE34" w14:textId="77777777" w:rsidR="00591837" w:rsidRPr="006A6672" w:rsidRDefault="00591837" w:rsidP="005C1435">
            <w:pPr>
              <w:rPr>
                <w:rFonts w:ascii="Constantia" w:eastAsia="SimSun" w:hAnsi="Constantia"/>
                <w:szCs w:val="22"/>
              </w:rPr>
            </w:pPr>
          </w:p>
        </w:tc>
        <w:tc>
          <w:tcPr>
            <w:tcW w:w="709" w:type="dxa"/>
          </w:tcPr>
          <w:p w14:paraId="443C1B41" w14:textId="77777777" w:rsidR="00591837" w:rsidRPr="006A6672" w:rsidRDefault="00591837" w:rsidP="005C1435">
            <w:pPr>
              <w:jc w:val="center"/>
              <w:rPr>
                <w:rFonts w:ascii="Constantia" w:hAnsi="Constantia"/>
                <w:szCs w:val="22"/>
              </w:rPr>
            </w:pPr>
            <w:r w:rsidRPr="006A6672">
              <w:rPr>
                <w:rFonts w:ascii="Constantia" w:hAnsi="Constantia"/>
                <w:bCs/>
              </w:rPr>
              <w:t>5</w:t>
            </w:r>
          </w:p>
          <w:p w14:paraId="50EE68B3" w14:textId="77777777" w:rsidR="00591837" w:rsidRPr="006A6672" w:rsidRDefault="00591837" w:rsidP="005C1435">
            <w:pPr>
              <w:jc w:val="center"/>
              <w:rPr>
                <w:rFonts w:ascii="Constantia" w:hAnsi="Constantia"/>
                <w:szCs w:val="22"/>
              </w:rPr>
            </w:pPr>
          </w:p>
        </w:tc>
        <w:tc>
          <w:tcPr>
            <w:tcW w:w="1417" w:type="dxa"/>
          </w:tcPr>
          <w:p w14:paraId="65337DEE" w14:textId="77777777" w:rsidR="00591837" w:rsidRPr="006A6672" w:rsidRDefault="00591837" w:rsidP="005C1435">
            <w:pPr>
              <w:rPr>
                <w:rFonts w:ascii="Constantia" w:hAnsi="Constantia"/>
                <w:bCs/>
              </w:rPr>
            </w:pPr>
            <w:r w:rsidRPr="006A6672">
              <w:rPr>
                <w:rFonts w:ascii="Constantia" w:hAnsi="Constantia"/>
                <w:bCs/>
              </w:rPr>
              <w:t>ZW:IN</w:t>
            </w:r>
          </w:p>
          <w:p w14:paraId="03730AAD" w14:textId="77777777" w:rsidR="00591837" w:rsidRPr="006A6672" w:rsidRDefault="00591837" w:rsidP="005C1435">
            <w:pPr>
              <w:rPr>
                <w:rFonts w:ascii="Constantia" w:hAnsi="Constantia"/>
                <w:szCs w:val="22"/>
              </w:rPr>
            </w:pPr>
          </w:p>
        </w:tc>
      </w:tr>
      <w:tr w:rsidR="00591837" w:rsidRPr="009258E8" w14:paraId="01B94BA3" w14:textId="77777777" w:rsidTr="005C1435">
        <w:tc>
          <w:tcPr>
            <w:tcW w:w="1129" w:type="dxa"/>
          </w:tcPr>
          <w:p w14:paraId="4D87DC78" w14:textId="77777777" w:rsidR="00591837" w:rsidRPr="006A6672" w:rsidRDefault="00591837" w:rsidP="005C1435">
            <w:pPr>
              <w:rPr>
                <w:rFonts w:ascii="Constantia" w:hAnsi="Constantia"/>
              </w:rPr>
            </w:pPr>
            <w:r w:rsidRPr="006A6672">
              <w:rPr>
                <w:rFonts w:ascii="Constantia" w:hAnsi="Constantia"/>
              </w:rPr>
              <w:t>C1.6.17b</w:t>
            </w:r>
          </w:p>
          <w:p w14:paraId="7021D5A9" w14:textId="77777777" w:rsidR="00591837" w:rsidRPr="006A6672" w:rsidRDefault="00591837" w:rsidP="005C1435">
            <w:pPr>
              <w:rPr>
                <w:rFonts w:ascii="Constantia" w:hAnsi="Constantia"/>
                <w:szCs w:val="22"/>
              </w:rPr>
            </w:pPr>
          </w:p>
        </w:tc>
        <w:tc>
          <w:tcPr>
            <w:tcW w:w="5812" w:type="dxa"/>
            <w:vAlign w:val="center"/>
          </w:tcPr>
          <w:p w14:paraId="5D0EAE14" w14:textId="77777777" w:rsidR="00591837" w:rsidRPr="006A6672" w:rsidRDefault="00591837" w:rsidP="005C1435">
            <w:pPr>
              <w:rPr>
                <w:rFonts w:ascii="Constantia" w:hAnsi="Constantia"/>
              </w:rPr>
            </w:pPr>
            <w:r w:rsidRPr="006A6672">
              <w:rPr>
                <w:rFonts w:ascii="Constantia" w:hAnsi="Constantia"/>
              </w:rPr>
              <w:t>Maak een categorisatie van medium specifieke resultaten en niet-medium specifieke resultaten</w:t>
            </w:r>
          </w:p>
          <w:p w14:paraId="17390E82" w14:textId="77777777" w:rsidR="00591837" w:rsidRDefault="00591837" w:rsidP="005C1435">
            <w:pPr>
              <w:rPr>
                <w:rFonts w:ascii="Constantia" w:hAnsi="Constantia"/>
                <w:szCs w:val="22"/>
              </w:rPr>
            </w:pPr>
          </w:p>
          <w:p w14:paraId="02EE5185" w14:textId="77777777" w:rsidR="00591837" w:rsidRPr="00434B39" w:rsidRDefault="00591837" w:rsidP="005C1435">
            <w:pPr>
              <w:pStyle w:val="Kleurrijkelijst-accent11"/>
              <w:ind w:left="0"/>
              <w:rPr>
                <w:rFonts w:ascii="Constantia" w:hAnsi="Constantia"/>
                <w:i/>
                <w:sz w:val="18"/>
                <w:szCs w:val="18"/>
              </w:rPr>
            </w:pPr>
            <w:r w:rsidRPr="00434B39">
              <w:rPr>
                <w:rFonts w:ascii="Constantia" w:hAnsi="Constantia"/>
                <w:i/>
                <w:sz w:val="18"/>
                <w:szCs w:val="18"/>
              </w:rPr>
              <w:t>Als je de codebomen van je subgroep gelezen hebt ga je kijken welke begrippen er ook in jouw codeboom voorkomen. Van deze begrippen maak je een nieuwe categorie aan je codeboom.</w:t>
            </w:r>
          </w:p>
          <w:p w14:paraId="0BBA08F4" w14:textId="77777777" w:rsidR="00591837" w:rsidRPr="00434B39" w:rsidRDefault="00591837" w:rsidP="005C1435">
            <w:pPr>
              <w:pStyle w:val="Kleurrijkelijst-accent11"/>
              <w:ind w:left="0"/>
              <w:rPr>
                <w:rFonts w:ascii="Constantia" w:hAnsi="Constantia"/>
                <w:i/>
                <w:sz w:val="18"/>
                <w:szCs w:val="18"/>
              </w:rPr>
            </w:pPr>
            <w:r w:rsidRPr="00434B39">
              <w:rPr>
                <w:rFonts w:ascii="Constantia" w:hAnsi="Constantia"/>
                <w:i/>
                <w:sz w:val="18"/>
                <w:szCs w:val="18"/>
              </w:rPr>
              <w:t xml:space="preserve">Het kan zijn dat je begrippen in andermans codeboom niet begrijpt, of dat je vermoedt dat ze overeenkomen met jouw eigen begrippen, maar dat ze een ander woord hebben gebruikt. Of er zijn begrippen die de </w:t>
            </w:r>
            <w:r w:rsidRPr="00434B39">
              <w:rPr>
                <w:rFonts w:ascii="Constantia" w:hAnsi="Constantia"/>
                <w:i/>
                <w:sz w:val="18"/>
                <w:szCs w:val="18"/>
              </w:rPr>
              <w:lastRenderedPageBreak/>
              <w:t>andere media misschien wel gemeen hebben maar die je zelf niet in je codeboom hebt. Maak d</w:t>
            </w:r>
            <w:r>
              <w:rPr>
                <w:rFonts w:ascii="Constantia" w:hAnsi="Constantia"/>
                <w:i/>
                <w:sz w:val="18"/>
                <w:szCs w:val="18"/>
              </w:rPr>
              <w:t>aarvan aantekening voor het SUB.</w:t>
            </w:r>
            <w:r w:rsidRPr="00434B39">
              <w:rPr>
                <w:rFonts w:ascii="Constantia" w:hAnsi="Constantia"/>
                <w:i/>
                <w:sz w:val="18"/>
                <w:szCs w:val="18"/>
              </w:rPr>
              <w:t xml:space="preserve"> </w:t>
            </w:r>
          </w:p>
          <w:p w14:paraId="7AF61D81" w14:textId="77777777" w:rsidR="00591837" w:rsidRPr="006A6672" w:rsidRDefault="00591837" w:rsidP="005C1435">
            <w:pPr>
              <w:rPr>
                <w:rFonts w:ascii="Constantia" w:hAnsi="Constantia"/>
                <w:szCs w:val="22"/>
              </w:rPr>
            </w:pPr>
          </w:p>
        </w:tc>
        <w:tc>
          <w:tcPr>
            <w:tcW w:w="709" w:type="dxa"/>
          </w:tcPr>
          <w:p w14:paraId="4ED6DCC8" w14:textId="77777777" w:rsidR="00591837" w:rsidRPr="006A6672" w:rsidRDefault="00591837" w:rsidP="005C1435">
            <w:pPr>
              <w:jc w:val="center"/>
              <w:rPr>
                <w:rFonts w:ascii="Constantia" w:hAnsi="Constantia"/>
                <w:szCs w:val="22"/>
              </w:rPr>
            </w:pPr>
            <w:r w:rsidRPr="006A6672">
              <w:rPr>
                <w:rFonts w:ascii="Constantia" w:hAnsi="Constantia"/>
                <w:szCs w:val="22"/>
              </w:rPr>
              <w:lastRenderedPageBreak/>
              <w:t>5</w:t>
            </w:r>
          </w:p>
        </w:tc>
        <w:tc>
          <w:tcPr>
            <w:tcW w:w="1417" w:type="dxa"/>
            <w:vAlign w:val="center"/>
          </w:tcPr>
          <w:p w14:paraId="23E0CA30" w14:textId="77777777" w:rsidR="00591837" w:rsidRPr="006A6672" w:rsidRDefault="00591837" w:rsidP="005C1435">
            <w:pPr>
              <w:rPr>
                <w:rFonts w:ascii="Constantia" w:hAnsi="Constantia"/>
                <w:szCs w:val="22"/>
              </w:rPr>
            </w:pPr>
            <w:r w:rsidRPr="006A6672">
              <w:rPr>
                <w:rFonts w:ascii="Constantia" w:hAnsi="Constantia"/>
                <w:szCs w:val="22"/>
              </w:rPr>
              <w:t>ZW:IN</w:t>
            </w:r>
          </w:p>
        </w:tc>
      </w:tr>
      <w:tr w:rsidR="00591837" w:rsidRPr="009258E8" w14:paraId="263E9748" w14:textId="77777777" w:rsidTr="005C1435">
        <w:tc>
          <w:tcPr>
            <w:tcW w:w="1129" w:type="dxa"/>
          </w:tcPr>
          <w:p w14:paraId="3C976888" w14:textId="77777777" w:rsidR="00591837" w:rsidRPr="006A6672" w:rsidRDefault="00591837" w:rsidP="005C1435">
            <w:pPr>
              <w:rPr>
                <w:rFonts w:ascii="Constantia" w:hAnsi="Constantia"/>
                <w:szCs w:val="22"/>
              </w:rPr>
            </w:pPr>
            <w:r w:rsidRPr="006A6672">
              <w:rPr>
                <w:rFonts w:ascii="Constantia" w:hAnsi="Constantia"/>
              </w:rPr>
              <w:t>C1.6.17c</w:t>
            </w:r>
          </w:p>
        </w:tc>
        <w:tc>
          <w:tcPr>
            <w:tcW w:w="5812" w:type="dxa"/>
            <w:vAlign w:val="center"/>
          </w:tcPr>
          <w:p w14:paraId="17920BB8" w14:textId="77777777" w:rsidR="00591837" w:rsidRPr="006A6672" w:rsidRDefault="00591837" w:rsidP="005C1435">
            <w:pPr>
              <w:rPr>
                <w:rFonts w:ascii="Constantia" w:hAnsi="Constantia"/>
              </w:rPr>
            </w:pPr>
            <w:r w:rsidRPr="006A6672">
              <w:rPr>
                <w:rFonts w:ascii="Constantia" w:hAnsi="Constantia"/>
              </w:rPr>
              <w:t>Bespreek codeboom + nieuwe categorie in je subgroep</w:t>
            </w:r>
          </w:p>
          <w:p w14:paraId="58D841F2" w14:textId="77777777" w:rsidR="00591837" w:rsidRDefault="00591837" w:rsidP="005C1435">
            <w:pPr>
              <w:rPr>
                <w:rFonts w:ascii="Constantia" w:hAnsi="Constantia"/>
                <w:szCs w:val="22"/>
              </w:rPr>
            </w:pPr>
          </w:p>
          <w:p w14:paraId="7B66D247" w14:textId="77777777" w:rsidR="00591837" w:rsidRPr="00434B39" w:rsidRDefault="00591837" w:rsidP="005C1435">
            <w:pPr>
              <w:pStyle w:val="Kleurrijkelijst-accent11"/>
              <w:ind w:left="0"/>
              <w:rPr>
                <w:rFonts w:ascii="Constantia" w:hAnsi="Constantia"/>
                <w:i/>
                <w:sz w:val="18"/>
                <w:szCs w:val="18"/>
              </w:rPr>
            </w:pPr>
            <w:r w:rsidRPr="00434B39">
              <w:rPr>
                <w:rFonts w:ascii="Constantia" w:hAnsi="Constantia"/>
                <w:i/>
                <w:sz w:val="18"/>
                <w:szCs w:val="18"/>
              </w:rPr>
              <w:t>Als laatste onderdeel van je analyse ga je nu in je subgroep ieders nieuwe categorie van overstijgende begrippen met elkaar vergelijken. Je stelt vragen over begrippen die niet duidelijk waren of waarvan je vermoed dat je misschien hetzelfde bedoelt, maar het anders noemt. Je stelt ter discussie welke begrippen bepaalde media gemeen hebben, maar andere weer niet. Over welke begrippen kun je het in je subgroep nu echt eens worden, m.a.w. over welke begrippen die overkoepelende kenmerken van ‘vorm’ beschrijven, kun je consensus bereiken? Maak hiervan in je subgroep een nieuwe consensus gebaseerde categorie. Denk ook na over hoed die begrippen in deze categorie samenhangen.</w:t>
            </w:r>
          </w:p>
          <w:p w14:paraId="329DE72E" w14:textId="77777777" w:rsidR="00591837" w:rsidRPr="006A6672" w:rsidRDefault="00591837" w:rsidP="005C1435">
            <w:pPr>
              <w:rPr>
                <w:rFonts w:ascii="Constantia" w:hAnsi="Constantia"/>
                <w:szCs w:val="22"/>
              </w:rPr>
            </w:pPr>
          </w:p>
        </w:tc>
        <w:tc>
          <w:tcPr>
            <w:tcW w:w="709" w:type="dxa"/>
          </w:tcPr>
          <w:p w14:paraId="6EBA8D13" w14:textId="77777777" w:rsidR="00591837" w:rsidRPr="006A6672" w:rsidRDefault="00591837" w:rsidP="005C1435">
            <w:pPr>
              <w:jc w:val="center"/>
              <w:rPr>
                <w:rFonts w:ascii="Constantia" w:hAnsi="Constantia"/>
                <w:szCs w:val="22"/>
              </w:rPr>
            </w:pPr>
            <w:r w:rsidRPr="006A6672">
              <w:rPr>
                <w:rFonts w:ascii="Constantia" w:hAnsi="Constantia"/>
                <w:szCs w:val="22"/>
              </w:rPr>
              <w:t>3</w:t>
            </w:r>
          </w:p>
        </w:tc>
        <w:tc>
          <w:tcPr>
            <w:tcW w:w="1417" w:type="dxa"/>
            <w:vAlign w:val="center"/>
          </w:tcPr>
          <w:p w14:paraId="05C3090B" w14:textId="77777777" w:rsidR="00591837" w:rsidRPr="006A6672" w:rsidRDefault="00591837" w:rsidP="005C1435">
            <w:pPr>
              <w:rPr>
                <w:rFonts w:ascii="Constantia" w:hAnsi="Constantia"/>
                <w:szCs w:val="22"/>
              </w:rPr>
            </w:pPr>
            <w:r w:rsidRPr="006A6672">
              <w:rPr>
                <w:rFonts w:ascii="Constantia" w:hAnsi="Constantia"/>
                <w:szCs w:val="22"/>
              </w:rPr>
              <w:t>ZW:SUB</w:t>
            </w:r>
          </w:p>
        </w:tc>
      </w:tr>
      <w:tr w:rsidR="00591837" w:rsidRPr="009258E8" w14:paraId="56DD995F" w14:textId="77777777" w:rsidTr="005C1435">
        <w:tc>
          <w:tcPr>
            <w:tcW w:w="9067" w:type="dxa"/>
            <w:gridSpan w:val="4"/>
            <w:shd w:val="clear" w:color="auto" w:fill="D9D9D9" w:themeFill="background1" w:themeFillShade="D9"/>
            <w:vAlign w:val="center"/>
          </w:tcPr>
          <w:p w14:paraId="4A3E660B" w14:textId="77777777" w:rsidR="00591837" w:rsidRPr="006A6672" w:rsidRDefault="00591837" w:rsidP="005C1435">
            <w:pPr>
              <w:rPr>
                <w:rFonts w:ascii="Constantia" w:hAnsi="Constantia"/>
                <w:b/>
                <w:szCs w:val="22"/>
              </w:rPr>
            </w:pPr>
            <w:r w:rsidRPr="006A6672">
              <w:rPr>
                <w:rFonts w:ascii="Constantia" w:hAnsi="Constantia"/>
                <w:b/>
                <w:szCs w:val="22"/>
              </w:rPr>
              <w:t>Week 8: Taak 4: Rapporteren</w:t>
            </w:r>
          </w:p>
        </w:tc>
      </w:tr>
      <w:tr w:rsidR="00591837" w:rsidRPr="009258E8" w14:paraId="2F419317" w14:textId="77777777" w:rsidTr="005C1435">
        <w:tc>
          <w:tcPr>
            <w:tcW w:w="1129" w:type="dxa"/>
          </w:tcPr>
          <w:p w14:paraId="0E51C880" w14:textId="77777777" w:rsidR="00591837" w:rsidRPr="006A6672" w:rsidRDefault="00591837" w:rsidP="005C1435">
            <w:pPr>
              <w:rPr>
                <w:rFonts w:ascii="Constantia" w:hAnsi="Constantia"/>
              </w:rPr>
            </w:pPr>
            <w:r>
              <w:rPr>
                <w:rFonts w:ascii="Constantia" w:hAnsi="Constantia"/>
              </w:rPr>
              <w:t>C1.6</w:t>
            </w:r>
            <w:r w:rsidRPr="006A6672">
              <w:rPr>
                <w:rFonts w:ascii="Constantia" w:hAnsi="Constantia"/>
              </w:rPr>
              <w:t>.18a</w:t>
            </w:r>
          </w:p>
          <w:p w14:paraId="72859B0E" w14:textId="77777777" w:rsidR="00591837" w:rsidRPr="006A6672" w:rsidRDefault="00591837" w:rsidP="005C1435">
            <w:pPr>
              <w:rPr>
                <w:rFonts w:ascii="Constantia" w:hAnsi="Constantia"/>
              </w:rPr>
            </w:pPr>
          </w:p>
          <w:p w14:paraId="0A9A7002" w14:textId="77777777" w:rsidR="00591837" w:rsidRPr="006A6672" w:rsidRDefault="00591837" w:rsidP="005C1435">
            <w:pPr>
              <w:rPr>
                <w:rFonts w:ascii="Constantia" w:hAnsi="Constantia"/>
              </w:rPr>
            </w:pPr>
          </w:p>
          <w:p w14:paraId="61C7C362" w14:textId="77777777" w:rsidR="00591837" w:rsidRPr="006A6672" w:rsidRDefault="00591837" w:rsidP="005C1435">
            <w:pPr>
              <w:rPr>
                <w:rFonts w:ascii="Constantia" w:hAnsi="Constantia"/>
              </w:rPr>
            </w:pPr>
          </w:p>
          <w:p w14:paraId="479F6B74" w14:textId="77777777" w:rsidR="00591837" w:rsidRPr="006A6672" w:rsidRDefault="00591837" w:rsidP="005C1435">
            <w:pPr>
              <w:rPr>
                <w:rFonts w:ascii="Constantia" w:eastAsia="SimSun" w:hAnsi="Constantia"/>
                <w:szCs w:val="22"/>
              </w:rPr>
            </w:pPr>
          </w:p>
        </w:tc>
        <w:tc>
          <w:tcPr>
            <w:tcW w:w="5812" w:type="dxa"/>
          </w:tcPr>
          <w:p w14:paraId="49EA2DB6" w14:textId="77777777" w:rsidR="00591837" w:rsidRPr="006A6672" w:rsidRDefault="00591837" w:rsidP="005C1435">
            <w:pPr>
              <w:rPr>
                <w:rFonts w:ascii="Constantia" w:hAnsi="Constantia"/>
              </w:rPr>
            </w:pPr>
            <w:r>
              <w:rPr>
                <w:rFonts w:ascii="Constantia" w:hAnsi="Constantia"/>
              </w:rPr>
              <w:t xml:space="preserve">- </w:t>
            </w:r>
            <w:r w:rsidRPr="006A6672">
              <w:rPr>
                <w:rFonts w:ascii="Constantia" w:hAnsi="Constantia"/>
              </w:rPr>
              <w:t xml:space="preserve">Maak een definitieve codeboom met medium specifieke en medium overstijgende resultaten </w:t>
            </w:r>
          </w:p>
          <w:p w14:paraId="37E88086" w14:textId="77777777" w:rsidR="00591837" w:rsidRPr="006A6672" w:rsidRDefault="00591837" w:rsidP="005C1435">
            <w:pPr>
              <w:rPr>
                <w:rFonts w:ascii="Constantia" w:hAnsi="Constantia"/>
              </w:rPr>
            </w:pPr>
            <w:r>
              <w:rPr>
                <w:rFonts w:ascii="Constantia" w:hAnsi="Constantia"/>
              </w:rPr>
              <w:t xml:space="preserve">- </w:t>
            </w:r>
            <w:r w:rsidRPr="006A6672">
              <w:rPr>
                <w:rFonts w:ascii="Constantia" w:hAnsi="Constantia"/>
              </w:rPr>
              <w:t>Maak een tekst over de samenhang binnen de categorie medium overstijgende begrippen.</w:t>
            </w:r>
          </w:p>
          <w:p w14:paraId="6D97739D" w14:textId="77777777" w:rsidR="00591837" w:rsidRDefault="00591837" w:rsidP="005C1435">
            <w:pPr>
              <w:rPr>
                <w:rFonts w:ascii="Constantia" w:hAnsi="Constantia"/>
                <w:szCs w:val="22"/>
              </w:rPr>
            </w:pPr>
          </w:p>
          <w:p w14:paraId="663B2D31" w14:textId="77777777" w:rsidR="00591837" w:rsidRPr="005C1435" w:rsidRDefault="00591837" w:rsidP="005C1435">
            <w:pPr>
              <w:rPr>
                <w:rFonts w:ascii="Constantia" w:hAnsi="Constantia"/>
                <w:i/>
                <w:iCs/>
                <w:sz w:val="18"/>
                <w:szCs w:val="18"/>
              </w:rPr>
            </w:pPr>
            <w:r w:rsidRPr="5383792B">
              <w:rPr>
                <w:rFonts w:ascii="Constantia" w:hAnsi="Constantia"/>
                <w:i/>
                <w:iCs/>
                <w:sz w:val="18"/>
                <w:szCs w:val="18"/>
              </w:rPr>
              <w:t xml:space="preserve">Nu ben je toe aan het opstellen van je resultaten. De codeboom met de definitieve categorie van medium specifieke kenmerken van ‘vorm’ had je al. Eventuele opmerkingen of nieuwe inzichten kun je daar nog in verwerken. </w:t>
            </w:r>
          </w:p>
          <w:p w14:paraId="0741A505" w14:textId="77777777" w:rsidR="00591837" w:rsidRPr="00434B39" w:rsidRDefault="00591837" w:rsidP="005C1435">
            <w:pPr>
              <w:rPr>
                <w:rFonts w:ascii="Constantia" w:hAnsi="Constantia"/>
                <w:i/>
                <w:sz w:val="18"/>
                <w:szCs w:val="18"/>
              </w:rPr>
            </w:pPr>
            <w:r w:rsidRPr="00434B39">
              <w:rPr>
                <w:rFonts w:ascii="Constantia" w:hAnsi="Constantia"/>
                <w:i/>
                <w:sz w:val="18"/>
                <w:szCs w:val="18"/>
              </w:rPr>
              <w:t xml:space="preserve">De definitieve ‘consensus gebaseerd' categorie van medium overstijgende kenmerken kun je nu ook in je codeboom verwerken. In je subgroep heb je al nagedacht over hoe de begrippen in deze medium overschrijdende categorie samenhangen. Schrijf nu met je subgroep een (korte) tekst over de begrippen in deze categorie samenhangen. </w:t>
            </w:r>
          </w:p>
          <w:p w14:paraId="7C6459B9" w14:textId="77777777" w:rsidR="00591837" w:rsidRPr="00434B39" w:rsidRDefault="00591837" w:rsidP="005C1435">
            <w:pPr>
              <w:rPr>
                <w:rFonts w:ascii="Constantia" w:hAnsi="Constantia"/>
                <w:i/>
                <w:sz w:val="18"/>
                <w:szCs w:val="18"/>
              </w:rPr>
            </w:pPr>
            <w:r w:rsidRPr="00434B39">
              <w:rPr>
                <w:rFonts w:ascii="Constantia" w:hAnsi="Constantia"/>
                <w:i/>
                <w:sz w:val="18"/>
                <w:szCs w:val="18"/>
              </w:rPr>
              <w:t>De codeboom met de categorieën ‘medium specifieke kenmerken’ en ‘medium overschrijdende kenmerken’ van ‘vorm’ en de beschrijving van de samenhang binnen deze laatste categorie, is het resultaat van je kwalitatieve onderzoek.</w:t>
            </w:r>
          </w:p>
          <w:p w14:paraId="30D31527" w14:textId="77777777" w:rsidR="00591837" w:rsidRPr="00434B39" w:rsidRDefault="00591837" w:rsidP="005C1435">
            <w:pPr>
              <w:ind w:left="851"/>
              <w:rPr>
                <w:rFonts w:ascii="Constantia" w:hAnsi="Constantia"/>
                <w:i/>
                <w:sz w:val="18"/>
                <w:szCs w:val="18"/>
              </w:rPr>
            </w:pPr>
          </w:p>
          <w:p w14:paraId="2CDF5841" w14:textId="77777777" w:rsidR="00591837" w:rsidRPr="00434B39" w:rsidRDefault="00591837" w:rsidP="005C1435">
            <w:pPr>
              <w:pStyle w:val="Lijstalinea"/>
              <w:numPr>
                <w:ilvl w:val="0"/>
                <w:numId w:val="14"/>
              </w:numPr>
              <w:spacing w:after="0" w:line="240" w:lineRule="auto"/>
              <w:rPr>
                <w:i/>
                <w:sz w:val="18"/>
                <w:szCs w:val="18"/>
                <w:lang w:val="nl-NL"/>
              </w:rPr>
            </w:pPr>
            <w:r w:rsidRPr="00434B39">
              <w:rPr>
                <w:i/>
                <w:sz w:val="18"/>
                <w:szCs w:val="18"/>
                <w:lang w:val="nl-NL"/>
              </w:rPr>
              <w:t>Na de laatste bijeenkomst met je subgroep heb wellicht nog nieuwe inzichten verkregen m.b.t. medium specifieke kenmerken. Verwerk deze in je codeboom tot een definitieve categorie ‘medium specifieke kenmerken van ‘vorm’.</w:t>
            </w:r>
          </w:p>
          <w:p w14:paraId="0F497C59" w14:textId="77777777" w:rsidR="00591837" w:rsidRPr="00434B39" w:rsidRDefault="00591837" w:rsidP="005C1435">
            <w:pPr>
              <w:pStyle w:val="Lijstalinea"/>
              <w:numPr>
                <w:ilvl w:val="0"/>
                <w:numId w:val="14"/>
              </w:numPr>
              <w:spacing w:after="0" w:line="240" w:lineRule="auto"/>
              <w:rPr>
                <w:i/>
                <w:sz w:val="18"/>
                <w:szCs w:val="18"/>
                <w:lang w:val="nl-NL"/>
              </w:rPr>
            </w:pPr>
            <w:r w:rsidRPr="00434B39">
              <w:rPr>
                <w:i/>
                <w:sz w:val="18"/>
                <w:szCs w:val="18"/>
                <w:lang w:val="nl-NL"/>
              </w:rPr>
              <w:t>Voeg de gezamenlijk gevormde categorie ‘medium overschrijdende kenmerken’ (die is dus voor ieder lid van je subgroep hetzelfde) toe aan de definitieve codeboom.</w:t>
            </w:r>
          </w:p>
          <w:p w14:paraId="113427CB" w14:textId="77777777" w:rsidR="00591837" w:rsidRPr="005C1435" w:rsidRDefault="00591837" w:rsidP="005C1435">
            <w:pPr>
              <w:pStyle w:val="Lijstalinea"/>
              <w:numPr>
                <w:ilvl w:val="0"/>
                <w:numId w:val="14"/>
              </w:numPr>
              <w:spacing w:after="0" w:line="240" w:lineRule="auto"/>
              <w:rPr>
                <w:i/>
                <w:iCs/>
                <w:sz w:val="18"/>
                <w:szCs w:val="18"/>
                <w:lang w:val="nl-NL"/>
              </w:rPr>
            </w:pPr>
            <w:r w:rsidRPr="005E3A44">
              <w:rPr>
                <w:i/>
                <w:iCs/>
                <w:sz w:val="18"/>
                <w:szCs w:val="18"/>
                <w:lang w:val="nl-NL"/>
              </w:rPr>
              <w:t xml:space="preserve">Schrijf met je subgroep een tekst van max. </w:t>
            </w:r>
            <w:r w:rsidRPr="006A267C">
              <w:rPr>
                <w:i/>
                <w:iCs/>
                <w:sz w:val="18"/>
                <w:szCs w:val="18"/>
                <w:lang w:val="nl-NL"/>
              </w:rPr>
              <w:t>500 woorden tekst</w:t>
            </w:r>
            <w:r w:rsidRPr="005E3A44">
              <w:rPr>
                <w:i/>
                <w:iCs/>
                <w:sz w:val="18"/>
                <w:szCs w:val="18"/>
                <w:lang w:val="nl-NL"/>
              </w:rPr>
              <w:t xml:space="preserve"> over de samenhang t</w:t>
            </w:r>
            <w:r w:rsidRPr="006A267C">
              <w:rPr>
                <w:i/>
                <w:iCs/>
                <w:sz w:val="18"/>
                <w:szCs w:val="18"/>
                <w:lang w:val="nl-NL"/>
              </w:rPr>
              <w:t xml:space="preserve">ussen de begrippen van de categorie ‘medium overschrijdende kenmerken’ (deze is dus ook voor ieder van de subgroep hetzelfde).  </w:t>
            </w:r>
          </w:p>
          <w:p w14:paraId="18E758D6" w14:textId="77777777" w:rsidR="00591837" w:rsidRPr="006A6672" w:rsidRDefault="00591837" w:rsidP="005C1435">
            <w:pPr>
              <w:rPr>
                <w:rFonts w:ascii="Constantia" w:hAnsi="Constantia"/>
                <w:szCs w:val="22"/>
              </w:rPr>
            </w:pPr>
          </w:p>
        </w:tc>
        <w:tc>
          <w:tcPr>
            <w:tcW w:w="709" w:type="dxa"/>
          </w:tcPr>
          <w:p w14:paraId="7E47C528" w14:textId="77777777" w:rsidR="00591837" w:rsidRPr="006A6672" w:rsidRDefault="00591837" w:rsidP="005C1435">
            <w:pPr>
              <w:jc w:val="center"/>
              <w:rPr>
                <w:rFonts w:ascii="Constantia" w:hAnsi="Constantia"/>
                <w:bCs/>
              </w:rPr>
            </w:pPr>
            <w:r>
              <w:rPr>
                <w:rFonts w:ascii="Constantia" w:hAnsi="Constantia"/>
                <w:bCs/>
              </w:rPr>
              <w:t>3</w:t>
            </w:r>
          </w:p>
          <w:p w14:paraId="2263914F" w14:textId="77777777" w:rsidR="00591837" w:rsidRPr="006A6672" w:rsidRDefault="00591837" w:rsidP="005C1435">
            <w:pPr>
              <w:jc w:val="center"/>
              <w:rPr>
                <w:rFonts w:ascii="Constantia" w:hAnsi="Constantia"/>
                <w:bCs/>
              </w:rPr>
            </w:pPr>
          </w:p>
          <w:p w14:paraId="60CA4E40" w14:textId="77777777" w:rsidR="00591837" w:rsidRPr="00FD1691" w:rsidRDefault="00591837" w:rsidP="005C1435">
            <w:pPr>
              <w:jc w:val="center"/>
              <w:rPr>
                <w:rFonts w:ascii="Constantia" w:hAnsi="Constantia"/>
                <w:bCs/>
              </w:rPr>
            </w:pPr>
            <w:r>
              <w:rPr>
                <w:rFonts w:ascii="Constantia" w:hAnsi="Constantia"/>
                <w:bCs/>
              </w:rPr>
              <w:t>4</w:t>
            </w:r>
          </w:p>
        </w:tc>
        <w:tc>
          <w:tcPr>
            <w:tcW w:w="1417" w:type="dxa"/>
          </w:tcPr>
          <w:p w14:paraId="4C28E330" w14:textId="77777777" w:rsidR="00591837" w:rsidRPr="006A6672" w:rsidRDefault="00591837" w:rsidP="005C1435">
            <w:pPr>
              <w:rPr>
                <w:rFonts w:ascii="Constantia" w:hAnsi="Constantia"/>
                <w:bCs/>
              </w:rPr>
            </w:pPr>
            <w:r>
              <w:rPr>
                <w:rFonts w:ascii="Constantia" w:hAnsi="Constantia"/>
                <w:bCs/>
              </w:rPr>
              <w:t xml:space="preserve">ZW: </w:t>
            </w:r>
            <w:r w:rsidRPr="006A6672">
              <w:rPr>
                <w:rFonts w:ascii="Constantia" w:hAnsi="Constantia"/>
                <w:bCs/>
              </w:rPr>
              <w:t>IN</w:t>
            </w:r>
          </w:p>
          <w:p w14:paraId="57A07E87" w14:textId="77777777" w:rsidR="00591837" w:rsidRPr="006A6672" w:rsidRDefault="00591837" w:rsidP="005C1435">
            <w:pPr>
              <w:rPr>
                <w:rFonts w:ascii="Constantia" w:hAnsi="Constantia"/>
                <w:bCs/>
              </w:rPr>
            </w:pPr>
          </w:p>
          <w:p w14:paraId="4322F5EE" w14:textId="77777777" w:rsidR="00591837" w:rsidRPr="006A6672" w:rsidRDefault="00591837" w:rsidP="005C1435">
            <w:pPr>
              <w:rPr>
                <w:rFonts w:ascii="Constantia" w:hAnsi="Constantia"/>
                <w:szCs w:val="22"/>
              </w:rPr>
            </w:pPr>
            <w:r>
              <w:rPr>
                <w:rFonts w:ascii="Constantia" w:hAnsi="Constantia"/>
                <w:bCs/>
              </w:rPr>
              <w:t xml:space="preserve">ZW: </w:t>
            </w:r>
            <w:r w:rsidRPr="006A6672">
              <w:rPr>
                <w:rFonts w:ascii="Constantia" w:hAnsi="Constantia"/>
                <w:bCs/>
              </w:rPr>
              <w:t xml:space="preserve">SUB </w:t>
            </w:r>
          </w:p>
        </w:tc>
      </w:tr>
      <w:tr w:rsidR="00591837" w:rsidRPr="009258E8" w14:paraId="5BF76616" w14:textId="77777777" w:rsidTr="005C1435">
        <w:tc>
          <w:tcPr>
            <w:tcW w:w="1129" w:type="dxa"/>
          </w:tcPr>
          <w:p w14:paraId="01B494DA" w14:textId="77777777" w:rsidR="00591837" w:rsidRPr="006A6672" w:rsidRDefault="00591837" w:rsidP="005C1435">
            <w:pPr>
              <w:rPr>
                <w:rFonts w:ascii="Constantia" w:hAnsi="Constantia"/>
              </w:rPr>
            </w:pPr>
            <w:r>
              <w:rPr>
                <w:rFonts w:ascii="Constantia" w:hAnsi="Constantia"/>
              </w:rPr>
              <w:t>C1.6</w:t>
            </w:r>
            <w:r w:rsidRPr="006A6672">
              <w:rPr>
                <w:rFonts w:ascii="Constantia" w:hAnsi="Constantia"/>
              </w:rPr>
              <w:t>.18b</w:t>
            </w:r>
          </w:p>
          <w:p w14:paraId="07BF2B37" w14:textId="77777777" w:rsidR="00591837" w:rsidRPr="006A6672" w:rsidRDefault="00591837" w:rsidP="005C1435">
            <w:pPr>
              <w:jc w:val="both"/>
              <w:rPr>
                <w:rFonts w:ascii="Constantia" w:eastAsia="SimSun" w:hAnsi="Constantia"/>
                <w:szCs w:val="22"/>
              </w:rPr>
            </w:pPr>
          </w:p>
        </w:tc>
        <w:tc>
          <w:tcPr>
            <w:tcW w:w="5812" w:type="dxa"/>
            <w:vAlign w:val="center"/>
          </w:tcPr>
          <w:p w14:paraId="4BE9A36A" w14:textId="77777777" w:rsidR="00591837" w:rsidRPr="006A6672" w:rsidRDefault="00591837" w:rsidP="005C1435">
            <w:pPr>
              <w:rPr>
                <w:rFonts w:ascii="Constantia" w:hAnsi="Constantia"/>
              </w:rPr>
            </w:pPr>
            <w:r w:rsidRPr="006A6672">
              <w:rPr>
                <w:rFonts w:ascii="Constantia" w:hAnsi="Constantia"/>
              </w:rPr>
              <w:t>Toetstaak: maa</w:t>
            </w:r>
            <w:r>
              <w:rPr>
                <w:rFonts w:ascii="Constantia" w:hAnsi="Constantia"/>
              </w:rPr>
              <w:t xml:space="preserve">k een digitaal document met de </w:t>
            </w:r>
            <w:r w:rsidRPr="006A6672">
              <w:rPr>
                <w:rFonts w:ascii="Constantia" w:hAnsi="Constantia"/>
              </w:rPr>
              <w:t>producten in de goede volgorde</w:t>
            </w:r>
          </w:p>
          <w:p w14:paraId="5D2F0073" w14:textId="77777777" w:rsidR="00591837" w:rsidRPr="006A6672" w:rsidRDefault="00591837" w:rsidP="005C1435">
            <w:pPr>
              <w:rPr>
                <w:rFonts w:ascii="Constantia" w:eastAsia="SimSun" w:hAnsi="Constantia"/>
                <w:szCs w:val="22"/>
              </w:rPr>
            </w:pPr>
          </w:p>
        </w:tc>
        <w:tc>
          <w:tcPr>
            <w:tcW w:w="709" w:type="dxa"/>
            <w:vAlign w:val="center"/>
          </w:tcPr>
          <w:p w14:paraId="6F311C5B" w14:textId="77777777" w:rsidR="00591837" w:rsidRPr="006A6672" w:rsidRDefault="00591837" w:rsidP="005C1435">
            <w:pPr>
              <w:jc w:val="center"/>
              <w:rPr>
                <w:rFonts w:ascii="Constantia" w:hAnsi="Constantia"/>
                <w:szCs w:val="22"/>
              </w:rPr>
            </w:pPr>
            <w:r>
              <w:rPr>
                <w:rFonts w:ascii="Constantia" w:hAnsi="Constantia"/>
                <w:bCs/>
              </w:rPr>
              <w:t>3</w:t>
            </w:r>
          </w:p>
        </w:tc>
        <w:tc>
          <w:tcPr>
            <w:tcW w:w="1417" w:type="dxa"/>
            <w:vAlign w:val="center"/>
          </w:tcPr>
          <w:p w14:paraId="4A19D46E" w14:textId="77777777" w:rsidR="00591837" w:rsidRPr="006A6672" w:rsidRDefault="00591837" w:rsidP="005C1435">
            <w:pPr>
              <w:rPr>
                <w:rFonts w:ascii="Constantia" w:hAnsi="Constantia"/>
                <w:szCs w:val="22"/>
              </w:rPr>
            </w:pPr>
            <w:r>
              <w:rPr>
                <w:rFonts w:ascii="Constantia" w:hAnsi="Constantia"/>
                <w:szCs w:val="22"/>
              </w:rPr>
              <w:t>ZW: SUB</w:t>
            </w:r>
          </w:p>
        </w:tc>
      </w:tr>
      <w:tr w:rsidR="00591837" w:rsidRPr="009258E8" w14:paraId="4E653DE6" w14:textId="77777777" w:rsidTr="005C1435">
        <w:tc>
          <w:tcPr>
            <w:tcW w:w="9067" w:type="dxa"/>
            <w:gridSpan w:val="4"/>
            <w:shd w:val="clear" w:color="auto" w:fill="D9D9D9" w:themeFill="background1" w:themeFillShade="D9"/>
            <w:vAlign w:val="center"/>
          </w:tcPr>
          <w:p w14:paraId="3D1449F0" w14:textId="77777777" w:rsidR="00591837" w:rsidRPr="009258E8" w:rsidRDefault="00591837" w:rsidP="005C1435">
            <w:pPr>
              <w:rPr>
                <w:rFonts w:ascii="Constantia" w:hAnsi="Constantia"/>
                <w:szCs w:val="22"/>
              </w:rPr>
            </w:pPr>
            <w:r>
              <w:rPr>
                <w:rFonts w:ascii="Constantia" w:hAnsi="Constantia"/>
                <w:szCs w:val="22"/>
              </w:rPr>
              <w:t>Week 9</w:t>
            </w:r>
          </w:p>
        </w:tc>
      </w:tr>
      <w:tr w:rsidR="00591837" w:rsidRPr="009258E8" w14:paraId="0B7B959D" w14:textId="77777777" w:rsidTr="005C1435">
        <w:tc>
          <w:tcPr>
            <w:tcW w:w="1129" w:type="dxa"/>
            <w:tcBorders>
              <w:bottom w:val="single" w:sz="4" w:space="0" w:color="auto"/>
            </w:tcBorders>
            <w:vAlign w:val="center"/>
          </w:tcPr>
          <w:p w14:paraId="1D0485DC" w14:textId="77777777" w:rsidR="00591837" w:rsidRPr="009258E8" w:rsidRDefault="00591837" w:rsidP="005C1435">
            <w:pPr>
              <w:rPr>
                <w:rFonts w:ascii="Constantia" w:hAnsi="Constantia"/>
                <w:szCs w:val="22"/>
              </w:rPr>
            </w:pPr>
            <w:r>
              <w:rPr>
                <w:rFonts w:ascii="Constantia" w:hAnsi="Constantia"/>
                <w:szCs w:val="22"/>
              </w:rPr>
              <w:t>C1.6.19</w:t>
            </w:r>
          </w:p>
        </w:tc>
        <w:tc>
          <w:tcPr>
            <w:tcW w:w="5812" w:type="dxa"/>
            <w:tcBorders>
              <w:bottom w:val="single" w:sz="4" w:space="0" w:color="auto"/>
            </w:tcBorders>
            <w:vAlign w:val="center"/>
          </w:tcPr>
          <w:p w14:paraId="51901293" w14:textId="77777777" w:rsidR="00591837" w:rsidRPr="009258E8" w:rsidRDefault="00591837" w:rsidP="005C1435">
            <w:pPr>
              <w:rPr>
                <w:rFonts w:ascii="Constantia" w:hAnsi="Constantia"/>
                <w:szCs w:val="22"/>
              </w:rPr>
            </w:pPr>
            <w:r>
              <w:rPr>
                <w:rFonts w:ascii="Constantia" w:hAnsi="Constantia"/>
                <w:szCs w:val="22"/>
              </w:rPr>
              <w:t xml:space="preserve">Dien het productoverzicht in bij je docent via </w:t>
            </w:r>
            <w:proofErr w:type="spellStart"/>
            <w:r>
              <w:rPr>
                <w:rFonts w:ascii="Constantia" w:hAnsi="Constantia"/>
                <w:szCs w:val="22"/>
              </w:rPr>
              <w:t>Moodle</w:t>
            </w:r>
            <w:proofErr w:type="spellEnd"/>
          </w:p>
        </w:tc>
        <w:tc>
          <w:tcPr>
            <w:tcW w:w="709" w:type="dxa"/>
            <w:tcBorders>
              <w:bottom w:val="single" w:sz="4" w:space="0" w:color="auto"/>
            </w:tcBorders>
            <w:vAlign w:val="center"/>
          </w:tcPr>
          <w:p w14:paraId="1F258073" w14:textId="77777777" w:rsidR="00591837" w:rsidRPr="009258E8" w:rsidRDefault="00591837" w:rsidP="005C1435">
            <w:pPr>
              <w:rPr>
                <w:rFonts w:ascii="Constantia" w:hAnsi="Constantia"/>
                <w:szCs w:val="22"/>
              </w:rPr>
            </w:pPr>
          </w:p>
        </w:tc>
        <w:tc>
          <w:tcPr>
            <w:tcW w:w="1417" w:type="dxa"/>
            <w:tcBorders>
              <w:bottom w:val="single" w:sz="4" w:space="0" w:color="auto"/>
            </w:tcBorders>
            <w:vAlign w:val="center"/>
          </w:tcPr>
          <w:p w14:paraId="7CBD7698" w14:textId="77777777" w:rsidR="00591837" w:rsidRPr="009258E8" w:rsidRDefault="00591837" w:rsidP="005C1435">
            <w:pPr>
              <w:rPr>
                <w:rFonts w:ascii="Constantia" w:hAnsi="Constantia"/>
                <w:szCs w:val="22"/>
              </w:rPr>
            </w:pPr>
          </w:p>
        </w:tc>
      </w:tr>
      <w:tr w:rsidR="00591837" w:rsidRPr="009258E8" w14:paraId="4694E3BE" w14:textId="77777777" w:rsidTr="005C1435">
        <w:tc>
          <w:tcPr>
            <w:tcW w:w="9067" w:type="dxa"/>
            <w:gridSpan w:val="4"/>
            <w:shd w:val="clear" w:color="auto" w:fill="CCCCCC"/>
            <w:vAlign w:val="center"/>
          </w:tcPr>
          <w:p w14:paraId="1F276D32" w14:textId="77777777" w:rsidR="00591837" w:rsidRPr="009258E8" w:rsidRDefault="00591837" w:rsidP="005C1435">
            <w:pPr>
              <w:rPr>
                <w:rFonts w:ascii="Constantia" w:hAnsi="Constantia"/>
                <w:szCs w:val="22"/>
              </w:rPr>
            </w:pPr>
            <w:r>
              <w:rPr>
                <w:rFonts w:ascii="Constantia" w:hAnsi="Constantia"/>
                <w:szCs w:val="22"/>
              </w:rPr>
              <w:t>Week 10</w:t>
            </w:r>
          </w:p>
        </w:tc>
      </w:tr>
      <w:tr w:rsidR="00591837" w:rsidRPr="009258E8" w14:paraId="17358CA5" w14:textId="77777777" w:rsidTr="005C1435">
        <w:tc>
          <w:tcPr>
            <w:tcW w:w="1129" w:type="dxa"/>
            <w:vAlign w:val="center"/>
          </w:tcPr>
          <w:p w14:paraId="58F1BBED" w14:textId="77777777" w:rsidR="00591837" w:rsidRDefault="00591837" w:rsidP="005C1435">
            <w:pPr>
              <w:rPr>
                <w:rFonts w:ascii="Constantia" w:hAnsi="Constantia"/>
                <w:szCs w:val="22"/>
              </w:rPr>
            </w:pPr>
          </w:p>
        </w:tc>
        <w:tc>
          <w:tcPr>
            <w:tcW w:w="5812" w:type="dxa"/>
            <w:vAlign w:val="center"/>
          </w:tcPr>
          <w:p w14:paraId="4CC34D03" w14:textId="77777777" w:rsidR="00591837" w:rsidRPr="009258E8" w:rsidRDefault="00591837" w:rsidP="005C1435">
            <w:pPr>
              <w:rPr>
                <w:rFonts w:ascii="Constantia" w:hAnsi="Constantia"/>
                <w:szCs w:val="22"/>
              </w:rPr>
            </w:pPr>
          </w:p>
        </w:tc>
        <w:tc>
          <w:tcPr>
            <w:tcW w:w="709" w:type="dxa"/>
            <w:vAlign w:val="center"/>
          </w:tcPr>
          <w:p w14:paraId="7B6E44BA" w14:textId="77777777" w:rsidR="00591837" w:rsidRPr="009258E8" w:rsidRDefault="00591837" w:rsidP="005C1435">
            <w:pPr>
              <w:rPr>
                <w:rFonts w:ascii="Constantia" w:hAnsi="Constantia"/>
                <w:szCs w:val="22"/>
              </w:rPr>
            </w:pPr>
          </w:p>
        </w:tc>
        <w:tc>
          <w:tcPr>
            <w:tcW w:w="1417" w:type="dxa"/>
            <w:vAlign w:val="center"/>
          </w:tcPr>
          <w:p w14:paraId="504F8F34" w14:textId="77777777" w:rsidR="00591837" w:rsidRPr="009258E8" w:rsidRDefault="00591837" w:rsidP="005C1435">
            <w:pPr>
              <w:rPr>
                <w:rFonts w:ascii="Constantia" w:hAnsi="Constantia"/>
                <w:szCs w:val="22"/>
              </w:rPr>
            </w:pPr>
          </w:p>
        </w:tc>
      </w:tr>
    </w:tbl>
    <w:p w14:paraId="7C6145BE" w14:textId="77777777" w:rsidR="00591837" w:rsidRDefault="00591837" w:rsidP="00591837"/>
    <w:p w14:paraId="3ABD85E1" w14:textId="77777777" w:rsidR="00591837" w:rsidRDefault="00591837" w:rsidP="00591837"/>
    <w:p w14:paraId="13C5EC52" w14:textId="77777777" w:rsidR="00591837" w:rsidRDefault="00591837" w:rsidP="00591837"/>
    <w:p w14:paraId="2B07C8A0" w14:textId="77777777" w:rsidR="00591837" w:rsidRPr="000B74FD" w:rsidRDefault="00591837" w:rsidP="00591837">
      <w:pPr>
        <w:pStyle w:val="Kop2"/>
      </w:pPr>
      <w:bookmarkStart w:id="18" w:name="_Toc8907713"/>
      <w:r w:rsidRPr="000B74FD">
        <w:t>Aanbevolen literatuur</w:t>
      </w:r>
      <w:bookmarkEnd w:id="18"/>
    </w:p>
    <w:p w14:paraId="64A87CDC" w14:textId="77777777" w:rsidR="00591837" w:rsidRPr="000B74FD" w:rsidRDefault="00591837" w:rsidP="00591837">
      <w:pPr>
        <w:rPr>
          <w:rFonts w:ascii="Constantia" w:hAnsi="Constantia"/>
        </w:rPr>
      </w:pPr>
      <w:r>
        <w:rPr>
          <w:rFonts w:ascii="Constantia" w:hAnsi="Constantia"/>
        </w:rPr>
        <w:t>De</w:t>
      </w:r>
      <w:r w:rsidRPr="000B74FD">
        <w:rPr>
          <w:rFonts w:ascii="Constantia" w:hAnsi="Constantia"/>
        </w:rPr>
        <w:t xml:space="preserve"> </w:t>
      </w:r>
      <w:r w:rsidRPr="000B74FD">
        <w:rPr>
          <w:rFonts w:ascii="Constantia" w:hAnsi="Constantia"/>
          <w:u w:val="single"/>
        </w:rPr>
        <w:t>basisboek</w:t>
      </w:r>
      <w:r>
        <w:rPr>
          <w:rFonts w:ascii="Constantia" w:hAnsi="Constantia"/>
          <w:u w:val="single"/>
        </w:rPr>
        <w:t xml:space="preserve">en </w:t>
      </w:r>
      <w:r w:rsidRPr="000B74FD">
        <w:rPr>
          <w:rFonts w:ascii="Constantia" w:hAnsi="Constantia"/>
        </w:rPr>
        <w:t>die in deze leerlijn gebruikt word</w:t>
      </w:r>
      <w:r>
        <w:rPr>
          <w:rFonts w:ascii="Constantia" w:hAnsi="Constantia"/>
        </w:rPr>
        <w:t>en zijn</w:t>
      </w:r>
      <w:r w:rsidRPr="000B74FD">
        <w:rPr>
          <w:rFonts w:ascii="Constantia" w:hAnsi="Constantia"/>
        </w:rPr>
        <w:t>:</w:t>
      </w:r>
    </w:p>
    <w:p w14:paraId="2ECB02DA" w14:textId="77777777" w:rsidR="00591837" w:rsidRPr="000B74FD" w:rsidRDefault="00591837" w:rsidP="00591837">
      <w:pPr>
        <w:rPr>
          <w:rFonts w:ascii="Constantia" w:hAnsi="Constantia"/>
          <w:bCs/>
        </w:rPr>
      </w:pPr>
    </w:p>
    <w:p w14:paraId="3D39337F" w14:textId="77777777" w:rsidR="005C1435" w:rsidRDefault="00591837" w:rsidP="005C1435">
      <w:pPr>
        <w:rPr>
          <w:rFonts w:ascii="Constantia" w:hAnsi="Constantia"/>
          <w:i/>
          <w:iCs/>
        </w:rPr>
      </w:pPr>
      <w:r w:rsidRPr="000B74FD">
        <w:rPr>
          <w:rFonts w:ascii="Constantia" w:hAnsi="Constantia"/>
        </w:rPr>
        <w:t xml:space="preserve">Baarda en de Goede (2018) </w:t>
      </w:r>
      <w:r w:rsidRPr="0044387B">
        <w:rPr>
          <w:rFonts w:ascii="Constantia" w:hAnsi="Constantia"/>
          <w:i/>
          <w:iCs/>
        </w:rPr>
        <w:t xml:space="preserve">Basisboek Methoden en Technieken. </w:t>
      </w:r>
      <w:r w:rsidR="005C1435">
        <w:rPr>
          <w:rFonts w:ascii="Constantia" w:hAnsi="Constantia"/>
          <w:i/>
          <w:iCs/>
        </w:rPr>
        <w:t>H</w:t>
      </w:r>
      <w:r w:rsidRPr="0044387B">
        <w:rPr>
          <w:rFonts w:ascii="Constantia" w:hAnsi="Constantia"/>
          <w:i/>
          <w:iCs/>
        </w:rPr>
        <w:t xml:space="preserve">andleiding voor het opzetten </w:t>
      </w:r>
    </w:p>
    <w:p w14:paraId="567961DB" w14:textId="77777777" w:rsidR="00591837" w:rsidRPr="005C1435" w:rsidRDefault="00591837" w:rsidP="005C1435">
      <w:pPr>
        <w:ind w:firstLine="708"/>
        <w:rPr>
          <w:rFonts w:ascii="Constantia" w:hAnsi="Constantia"/>
        </w:rPr>
      </w:pPr>
      <w:r w:rsidRPr="0044387B">
        <w:rPr>
          <w:rFonts w:ascii="Constantia" w:hAnsi="Constantia"/>
          <w:i/>
          <w:iCs/>
        </w:rPr>
        <w:t>en uitvoeren</w:t>
      </w:r>
      <w:r w:rsidRPr="00DC0919">
        <w:rPr>
          <w:rFonts w:ascii="Constantia" w:hAnsi="Constantia"/>
          <w:i/>
          <w:iCs/>
        </w:rPr>
        <w:t xml:space="preserve"> van onderzoek. Derde herziene druk</w:t>
      </w:r>
      <w:r w:rsidRPr="000B74FD">
        <w:rPr>
          <w:rFonts w:ascii="Constantia" w:hAnsi="Constantia"/>
        </w:rPr>
        <w:t>. Groningen: Noordhoff.</w:t>
      </w:r>
    </w:p>
    <w:p w14:paraId="09ABFCC8" w14:textId="77777777" w:rsidR="00591837" w:rsidRDefault="00591837" w:rsidP="00591837">
      <w:pPr>
        <w:rPr>
          <w:rFonts w:ascii="Constantia" w:hAnsi="Constantia"/>
          <w:i/>
        </w:rPr>
      </w:pPr>
      <w:r w:rsidRPr="000B74FD">
        <w:rPr>
          <w:rFonts w:ascii="Constantia" w:hAnsi="Constantia"/>
        </w:rPr>
        <w:t xml:space="preserve">Verhoeven, N. (2011) Wat is onderzoek? </w:t>
      </w:r>
      <w:r w:rsidRPr="000B74FD">
        <w:rPr>
          <w:rFonts w:ascii="Constantia" w:hAnsi="Constantia"/>
          <w:i/>
        </w:rPr>
        <w:t xml:space="preserve">Praktijkboek methoden en technieken voor het hoger </w:t>
      </w:r>
    </w:p>
    <w:p w14:paraId="260D3F8D" w14:textId="77777777" w:rsidR="00591837" w:rsidRPr="000B74FD" w:rsidRDefault="00591837" w:rsidP="00591837">
      <w:pPr>
        <w:ind w:firstLine="708"/>
        <w:rPr>
          <w:rFonts w:ascii="Constantia" w:hAnsi="Constantia"/>
        </w:rPr>
      </w:pPr>
      <w:r w:rsidRPr="000B74FD">
        <w:rPr>
          <w:rFonts w:ascii="Constantia" w:hAnsi="Constantia"/>
          <w:i/>
        </w:rPr>
        <w:t>onderwijs. Vierde druk.</w:t>
      </w:r>
      <w:r w:rsidRPr="000B74FD">
        <w:rPr>
          <w:rFonts w:ascii="Constantia" w:hAnsi="Constantia"/>
        </w:rPr>
        <w:t xml:space="preserve"> Den Haag: Boom Lemma Uitgevers. </w:t>
      </w:r>
    </w:p>
    <w:p w14:paraId="654BD538" w14:textId="77777777" w:rsidR="00591837" w:rsidRPr="000B74FD" w:rsidRDefault="00591837" w:rsidP="00591837">
      <w:pPr>
        <w:ind w:left="709"/>
        <w:rPr>
          <w:rFonts w:ascii="Constantia" w:hAnsi="Constantia"/>
          <w:u w:val="single"/>
        </w:rPr>
      </w:pPr>
    </w:p>
    <w:p w14:paraId="293FACBF" w14:textId="77777777" w:rsidR="00591837" w:rsidRPr="000B74FD" w:rsidRDefault="00591837" w:rsidP="00591837">
      <w:pPr>
        <w:rPr>
          <w:rFonts w:ascii="Constantia" w:hAnsi="Constantia"/>
        </w:rPr>
      </w:pPr>
      <w:r w:rsidRPr="000B74FD">
        <w:rPr>
          <w:rFonts w:ascii="Constantia" w:hAnsi="Constantia"/>
          <w:u w:val="single"/>
        </w:rPr>
        <w:t>Verplichte aanvullende literatuur</w:t>
      </w:r>
      <w:r w:rsidRPr="000B74FD">
        <w:rPr>
          <w:rFonts w:ascii="Constantia" w:hAnsi="Constantia"/>
        </w:rPr>
        <w:t xml:space="preserve">, waarvan tijdens deze </w:t>
      </w:r>
      <w:r>
        <w:rPr>
          <w:rFonts w:ascii="Constantia" w:hAnsi="Constantia"/>
        </w:rPr>
        <w:t>leerlijn</w:t>
      </w:r>
      <w:r w:rsidRPr="000B74FD">
        <w:rPr>
          <w:rFonts w:ascii="Constantia" w:hAnsi="Constantia"/>
        </w:rPr>
        <w:t xml:space="preserve"> gebruikt gemaakt wordt</w:t>
      </w:r>
      <w:r>
        <w:rPr>
          <w:rFonts w:ascii="Constantia" w:hAnsi="Constantia"/>
        </w:rPr>
        <w:t>:</w:t>
      </w:r>
    </w:p>
    <w:p w14:paraId="0AD2E857" w14:textId="77777777" w:rsidR="00591837" w:rsidRPr="000B74FD" w:rsidRDefault="00591837" w:rsidP="00591837">
      <w:pPr>
        <w:ind w:left="1418"/>
        <w:rPr>
          <w:rFonts w:ascii="Constantia" w:hAnsi="Constantia"/>
        </w:rPr>
      </w:pPr>
    </w:p>
    <w:p w14:paraId="582819FC" w14:textId="77777777" w:rsidR="00591837" w:rsidRDefault="00591837" w:rsidP="00591837">
      <w:pPr>
        <w:rPr>
          <w:rFonts w:ascii="Constantia" w:hAnsi="Constantia"/>
        </w:rPr>
      </w:pPr>
      <w:r w:rsidRPr="000B74FD">
        <w:rPr>
          <w:rFonts w:ascii="Constantia" w:hAnsi="Constantia"/>
        </w:rPr>
        <w:t xml:space="preserve">Baarda, B., Bakker, E., Fischer, T., Julsing, M., de Goede, N., Peters, V. &amp; van der Velden, T. </w:t>
      </w:r>
    </w:p>
    <w:p w14:paraId="1579C439" w14:textId="77777777" w:rsidR="00591837" w:rsidRPr="000B74FD" w:rsidRDefault="00591837" w:rsidP="00591837">
      <w:pPr>
        <w:ind w:left="708"/>
        <w:rPr>
          <w:rFonts w:ascii="Constantia" w:hAnsi="Constantia"/>
        </w:rPr>
      </w:pPr>
      <w:r w:rsidRPr="000B74FD">
        <w:rPr>
          <w:rFonts w:ascii="Constantia" w:hAnsi="Constantia"/>
        </w:rPr>
        <w:t>(2018)</w:t>
      </w:r>
      <w:r w:rsidR="005C1435">
        <w:rPr>
          <w:rFonts w:ascii="Constantia" w:hAnsi="Constantia"/>
        </w:rPr>
        <w:t>.</w:t>
      </w:r>
      <w:r w:rsidRPr="000B74FD">
        <w:rPr>
          <w:rFonts w:ascii="Constantia" w:hAnsi="Constantia"/>
        </w:rPr>
        <w:t xml:space="preserve"> </w:t>
      </w:r>
      <w:r w:rsidRPr="5383792B">
        <w:rPr>
          <w:rFonts w:ascii="Constantia" w:hAnsi="Constantia"/>
          <w:i/>
          <w:iCs/>
        </w:rPr>
        <w:t>Basisboek Kwalitatief Onderzoeken. Handleiding voor het opzetten en uitvoeren van kwalitatief onderzoek. Vierde druk</w:t>
      </w:r>
      <w:r w:rsidRPr="000B74FD">
        <w:rPr>
          <w:rFonts w:ascii="Constantia" w:hAnsi="Constantia"/>
        </w:rPr>
        <w:t>. Groningen/Houten: Noordhoff Uitgevers.</w:t>
      </w:r>
    </w:p>
    <w:p w14:paraId="7B6972DB" w14:textId="77777777" w:rsidR="00591837" w:rsidRDefault="00591837" w:rsidP="00591837">
      <w:pPr>
        <w:rPr>
          <w:rFonts w:ascii="Constantia" w:hAnsi="Constantia"/>
          <w:i/>
        </w:rPr>
      </w:pPr>
      <w:proofErr w:type="spellStart"/>
      <w:r w:rsidRPr="000B74FD">
        <w:rPr>
          <w:rFonts w:ascii="Constantia" w:hAnsi="Constantia"/>
        </w:rPr>
        <w:t>Beurskens</w:t>
      </w:r>
      <w:proofErr w:type="spellEnd"/>
      <w:r w:rsidRPr="000B74FD">
        <w:rPr>
          <w:rFonts w:ascii="Constantia" w:hAnsi="Constantia"/>
        </w:rPr>
        <w:t>, S., van Peppen, R., Stutterheim, E., Swinkels, R. &amp; Wittink, H. (2008)</w:t>
      </w:r>
      <w:r w:rsidR="006F5414">
        <w:rPr>
          <w:rFonts w:ascii="Constantia" w:hAnsi="Constantia"/>
        </w:rPr>
        <w:t>.</w:t>
      </w:r>
      <w:r w:rsidRPr="000B74FD">
        <w:rPr>
          <w:rFonts w:ascii="Constantia" w:hAnsi="Constantia"/>
        </w:rPr>
        <w:t xml:space="preserve"> </w:t>
      </w:r>
      <w:r w:rsidRPr="000B74FD">
        <w:rPr>
          <w:rFonts w:ascii="Constantia" w:hAnsi="Constantia"/>
          <w:i/>
        </w:rPr>
        <w:t xml:space="preserve">Meten in de </w:t>
      </w:r>
    </w:p>
    <w:p w14:paraId="17682596" w14:textId="77777777" w:rsidR="00591837" w:rsidRPr="000B74FD" w:rsidRDefault="00591837" w:rsidP="00591837">
      <w:pPr>
        <w:ind w:left="708"/>
        <w:rPr>
          <w:rFonts w:ascii="Constantia" w:hAnsi="Constantia"/>
        </w:rPr>
      </w:pPr>
      <w:r w:rsidRPr="000B74FD">
        <w:rPr>
          <w:rFonts w:ascii="Constantia" w:hAnsi="Constantia"/>
          <w:i/>
        </w:rPr>
        <w:t>praktijk. Stappenplan voor het gebruik van meetinstrumenten in de gezondheidszorg</w:t>
      </w:r>
      <w:r w:rsidRPr="000B74FD">
        <w:rPr>
          <w:rFonts w:ascii="Constantia" w:hAnsi="Constantia"/>
        </w:rPr>
        <w:t xml:space="preserve">. Houten: Bohn Stafleu van </w:t>
      </w:r>
      <w:proofErr w:type="spellStart"/>
      <w:r w:rsidRPr="000B74FD">
        <w:rPr>
          <w:rFonts w:ascii="Constantia" w:hAnsi="Constantia"/>
        </w:rPr>
        <w:t>Loghum</w:t>
      </w:r>
      <w:proofErr w:type="spellEnd"/>
      <w:r w:rsidRPr="000B74FD">
        <w:rPr>
          <w:rFonts w:ascii="Constantia" w:hAnsi="Constantia"/>
        </w:rPr>
        <w:t xml:space="preserve">. </w:t>
      </w:r>
    </w:p>
    <w:p w14:paraId="11769FDF" w14:textId="77777777" w:rsidR="006F5414" w:rsidRDefault="00591837" w:rsidP="006F5414">
      <w:pPr>
        <w:rPr>
          <w:rFonts w:ascii="Constantia" w:hAnsi="Constantia"/>
        </w:rPr>
      </w:pPr>
      <w:r w:rsidRPr="000B74FD">
        <w:rPr>
          <w:rFonts w:ascii="Constantia" w:hAnsi="Constantia"/>
        </w:rPr>
        <w:t>Drenth, P. &amp; Sijtsma, K. (2006)</w:t>
      </w:r>
      <w:r w:rsidR="005C1435">
        <w:rPr>
          <w:rFonts w:ascii="Constantia" w:hAnsi="Constantia"/>
        </w:rPr>
        <w:t>.</w:t>
      </w:r>
      <w:r w:rsidRPr="000B74FD">
        <w:rPr>
          <w:rFonts w:ascii="Constantia" w:hAnsi="Constantia"/>
        </w:rPr>
        <w:t xml:space="preserve"> </w:t>
      </w:r>
      <w:r w:rsidRPr="0044387B">
        <w:rPr>
          <w:rFonts w:ascii="Constantia" w:hAnsi="Constantia"/>
          <w:i/>
          <w:iCs/>
        </w:rPr>
        <w:t xml:space="preserve">Testtheorie. Inleiding in de theorie van de psychologische test en </w:t>
      </w:r>
      <w:r w:rsidR="006F5414">
        <w:rPr>
          <w:rFonts w:ascii="Constantia" w:hAnsi="Constantia"/>
          <w:i/>
          <w:iCs/>
        </w:rPr>
        <w:tab/>
      </w:r>
      <w:r w:rsidRPr="0044387B">
        <w:rPr>
          <w:rFonts w:ascii="Constantia" w:hAnsi="Constantia"/>
          <w:i/>
          <w:iCs/>
        </w:rPr>
        <w:t>zijn toepassingen.</w:t>
      </w:r>
      <w:r w:rsidRPr="000B74FD">
        <w:rPr>
          <w:rFonts w:ascii="Constantia" w:hAnsi="Constantia"/>
        </w:rPr>
        <w:t xml:space="preserve"> </w:t>
      </w:r>
      <w:r w:rsidR="006F5414">
        <w:rPr>
          <w:rFonts w:ascii="Constantia" w:hAnsi="Constantia"/>
        </w:rPr>
        <w:t xml:space="preserve">Houten: Bohn Stafleu van </w:t>
      </w:r>
      <w:proofErr w:type="spellStart"/>
      <w:r w:rsidR="006F5414">
        <w:rPr>
          <w:rFonts w:ascii="Constantia" w:hAnsi="Constantia"/>
        </w:rPr>
        <w:t>Logum</w:t>
      </w:r>
      <w:proofErr w:type="spellEnd"/>
      <w:r w:rsidR="006F5414">
        <w:rPr>
          <w:rFonts w:ascii="Constantia" w:hAnsi="Constantia"/>
        </w:rPr>
        <w:t>.</w:t>
      </w:r>
    </w:p>
    <w:p w14:paraId="0EDFE038" w14:textId="77777777" w:rsidR="00591837" w:rsidRPr="005352C6" w:rsidDel="59C437F7" w:rsidRDefault="00591837" w:rsidP="005352C6">
      <w:pPr>
        <w:rPr>
          <w:del w:id="19" w:author="Gastgebruiker" w:date="2019-01-24T07:33:00Z"/>
          <w:rFonts w:ascii="Constantia" w:hAnsi="Constantia"/>
        </w:rPr>
      </w:pPr>
      <w:r w:rsidRPr="000B74FD">
        <w:rPr>
          <w:rFonts w:ascii="Constantia" w:hAnsi="Constantia"/>
        </w:rPr>
        <w:t xml:space="preserve">Kuiper, C., Verhoef, J., &amp; Cox, K. (2012). </w:t>
      </w:r>
      <w:proofErr w:type="spellStart"/>
      <w:r w:rsidRPr="005352C6">
        <w:rPr>
          <w:rFonts w:ascii="Constantia" w:hAnsi="Constantia"/>
          <w:i/>
          <w:iCs/>
        </w:rPr>
        <w:t>Evidence-based</w:t>
      </w:r>
      <w:proofErr w:type="spellEnd"/>
      <w:r w:rsidRPr="005352C6">
        <w:rPr>
          <w:rFonts w:ascii="Constantia" w:hAnsi="Constantia"/>
          <w:i/>
          <w:iCs/>
        </w:rPr>
        <w:t xml:space="preserve"> </w:t>
      </w:r>
      <w:proofErr w:type="spellStart"/>
      <w:r w:rsidRPr="005352C6">
        <w:rPr>
          <w:rFonts w:ascii="Constantia" w:hAnsi="Constantia"/>
          <w:i/>
          <w:iCs/>
        </w:rPr>
        <w:t>practice</w:t>
      </w:r>
      <w:proofErr w:type="spellEnd"/>
      <w:r w:rsidRPr="005352C6">
        <w:rPr>
          <w:rFonts w:ascii="Constantia" w:hAnsi="Constantia"/>
          <w:i/>
          <w:iCs/>
        </w:rPr>
        <w:t xml:space="preserve"> voor paramedici (</w:t>
      </w:r>
      <w:r w:rsidRPr="005352C6">
        <w:rPr>
          <w:rFonts w:ascii="Constantia" w:hAnsi="Constantia"/>
        </w:rPr>
        <w:t>3</w:t>
      </w:r>
      <w:r w:rsidRPr="005352C6">
        <w:rPr>
          <w:rFonts w:ascii="Constantia" w:hAnsi="Constantia"/>
          <w:vertAlign w:val="superscript"/>
        </w:rPr>
        <w:t>e</w:t>
      </w:r>
      <w:r w:rsidR="005352C6" w:rsidRPr="005352C6">
        <w:rPr>
          <w:rFonts w:ascii="Constantia" w:hAnsi="Constantia"/>
        </w:rPr>
        <w:t xml:space="preserve"> </w:t>
      </w:r>
      <w:r w:rsidRPr="005352C6">
        <w:rPr>
          <w:rFonts w:ascii="Constantia" w:hAnsi="Constantia"/>
        </w:rPr>
        <w:t xml:space="preserve">druk). Den </w:t>
      </w:r>
      <w:r w:rsidR="005352C6">
        <w:rPr>
          <w:rFonts w:ascii="Constantia" w:hAnsi="Constantia"/>
        </w:rPr>
        <w:tab/>
      </w:r>
    </w:p>
    <w:p w14:paraId="3DA96C48" w14:textId="77777777" w:rsidR="00591837" w:rsidRPr="005352C6" w:rsidRDefault="00591837" w:rsidP="005352C6">
      <w:pPr>
        <w:rPr>
          <w:rFonts w:ascii="Constantia" w:hAnsi="Constantia"/>
        </w:rPr>
      </w:pPr>
      <w:r w:rsidRPr="005352C6">
        <w:rPr>
          <w:rFonts w:ascii="Constantia" w:hAnsi="Constantia"/>
        </w:rPr>
        <w:t>Haag: Boom.</w:t>
      </w:r>
    </w:p>
    <w:p w14:paraId="27ABD8E1" w14:textId="77777777" w:rsidR="00591837" w:rsidRDefault="00591837" w:rsidP="00591837">
      <w:pPr>
        <w:rPr>
          <w:rFonts w:ascii="Constantia" w:hAnsi="Constantia"/>
          <w:lang w:val="en-GB"/>
        </w:rPr>
      </w:pPr>
      <w:proofErr w:type="spellStart"/>
      <w:r w:rsidRPr="000B74FD">
        <w:rPr>
          <w:rFonts w:ascii="Constantia" w:hAnsi="Constantia"/>
          <w:lang w:val="en-GB"/>
        </w:rPr>
        <w:t>Smeijsters</w:t>
      </w:r>
      <w:proofErr w:type="spellEnd"/>
      <w:r w:rsidRPr="000B74FD">
        <w:rPr>
          <w:rFonts w:ascii="Constantia" w:hAnsi="Constantia"/>
          <w:lang w:val="en-GB"/>
        </w:rPr>
        <w:t>, H. (1997)</w:t>
      </w:r>
      <w:r w:rsidR="005C1435">
        <w:rPr>
          <w:rFonts w:ascii="Constantia" w:hAnsi="Constantia"/>
          <w:lang w:val="en-GB"/>
        </w:rPr>
        <w:t>.</w:t>
      </w:r>
      <w:r w:rsidRPr="000B74FD">
        <w:rPr>
          <w:rFonts w:ascii="Constantia" w:hAnsi="Constantia"/>
          <w:lang w:val="en-GB"/>
        </w:rPr>
        <w:t xml:space="preserve"> </w:t>
      </w:r>
      <w:r w:rsidRPr="000B74FD">
        <w:rPr>
          <w:rFonts w:ascii="Constantia" w:hAnsi="Constantia"/>
          <w:i/>
          <w:lang w:val="en-GB"/>
        </w:rPr>
        <w:t>Multiple perspectives. A guide to qualitative research in music therapy.</w:t>
      </w:r>
      <w:r w:rsidRPr="000B74FD">
        <w:rPr>
          <w:rFonts w:ascii="Constantia" w:hAnsi="Constantia"/>
          <w:lang w:val="en-GB"/>
        </w:rPr>
        <w:t xml:space="preserve"> </w:t>
      </w:r>
    </w:p>
    <w:p w14:paraId="06ABF799" w14:textId="77777777" w:rsidR="00591837" w:rsidRPr="005C1435" w:rsidRDefault="00591837" w:rsidP="00591837">
      <w:pPr>
        <w:ind w:firstLine="708"/>
        <w:rPr>
          <w:rFonts w:ascii="Constantia" w:hAnsi="Constantia"/>
          <w:lang w:val="en-US"/>
        </w:rPr>
      </w:pPr>
      <w:proofErr w:type="spellStart"/>
      <w:r w:rsidRPr="005C1435">
        <w:rPr>
          <w:rFonts w:ascii="Constantia" w:hAnsi="Constantia"/>
          <w:lang w:val="en-US"/>
        </w:rPr>
        <w:t>Gilsum</w:t>
      </w:r>
      <w:proofErr w:type="spellEnd"/>
      <w:r w:rsidRPr="005C1435">
        <w:rPr>
          <w:rFonts w:ascii="Constantia" w:hAnsi="Constantia"/>
          <w:lang w:val="en-US"/>
        </w:rPr>
        <w:t>: Barcelona Publishers.</w:t>
      </w:r>
    </w:p>
    <w:p w14:paraId="0E46637B" w14:textId="77777777" w:rsidR="00591837" w:rsidRPr="000B74FD" w:rsidRDefault="00591837" w:rsidP="00591837">
      <w:pPr>
        <w:rPr>
          <w:rFonts w:ascii="Constantia" w:hAnsi="Constantia"/>
        </w:rPr>
      </w:pPr>
      <w:proofErr w:type="spellStart"/>
      <w:r w:rsidRPr="005C1435">
        <w:rPr>
          <w:rFonts w:ascii="Constantia" w:hAnsi="Constantia"/>
          <w:lang w:val="en-US"/>
        </w:rPr>
        <w:t>Verhoef</w:t>
      </w:r>
      <w:proofErr w:type="spellEnd"/>
      <w:r w:rsidRPr="005C1435">
        <w:rPr>
          <w:rFonts w:ascii="Constantia" w:hAnsi="Constantia"/>
          <w:lang w:val="en-US"/>
        </w:rPr>
        <w:t xml:space="preserve">, N. (2013). </w:t>
      </w:r>
      <w:proofErr w:type="spellStart"/>
      <w:r w:rsidRPr="005C1435">
        <w:rPr>
          <w:rFonts w:ascii="Constantia" w:hAnsi="Constantia"/>
          <w:i/>
          <w:lang w:val="en-US"/>
        </w:rPr>
        <w:t>Ond</w:t>
      </w:r>
      <w:r w:rsidRPr="000B74FD">
        <w:rPr>
          <w:rFonts w:ascii="Constantia" w:hAnsi="Constantia"/>
          <w:i/>
        </w:rPr>
        <w:t>erzoeken</w:t>
      </w:r>
      <w:proofErr w:type="spellEnd"/>
      <w:r w:rsidRPr="000B74FD">
        <w:rPr>
          <w:rFonts w:ascii="Constantia" w:hAnsi="Constantia"/>
          <w:i/>
        </w:rPr>
        <w:t xml:space="preserve"> doe je zo! (</w:t>
      </w:r>
      <w:r w:rsidRPr="000B74FD">
        <w:rPr>
          <w:rFonts w:ascii="Constantia" w:hAnsi="Constantia"/>
        </w:rPr>
        <w:t>2</w:t>
      </w:r>
      <w:r w:rsidRPr="000B74FD">
        <w:rPr>
          <w:rFonts w:ascii="Constantia" w:hAnsi="Constantia"/>
          <w:vertAlign w:val="superscript"/>
        </w:rPr>
        <w:t>e</w:t>
      </w:r>
      <w:r w:rsidRPr="000B74FD">
        <w:rPr>
          <w:rFonts w:ascii="Constantia" w:hAnsi="Constantia"/>
        </w:rPr>
        <w:t xml:space="preserve"> druk). Den Haag: Boom Lemma uitgevers.</w:t>
      </w:r>
    </w:p>
    <w:p w14:paraId="3D631051" w14:textId="77777777" w:rsidR="00591837" w:rsidRPr="000B74FD" w:rsidRDefault="00591837" w:rsidP="00591837">
      <w:pPr>
        <w:ind w:left="709"/>
        <w:rPr>
          <w:rFonts w:ascii="Constantia" w:hAnsi="Constantia"/>
          <w:u w:val="single"/>
        </w:rPr>
      </w:pPr>
    </w:p>
    <w:p w14:paraId="1C75DAD4" w14:textId="77777777" w:rsidR="00591837" w:rsidRPr="000B74FD" w:rsidRDefault="00591837" w:rsidP="00591837">
      <w:pPr>
        <w:rPr>
          <w:rFonts w:ascii="Constantia" w:hAnsi="Constantia"/>
          <w:u w:val="single"/>
        </w:rPr>
      </w:pPr>
      <w:r w:rsidRPr="000B74FD">
        <w:rPr>
          <w:rFonts w:ascii="Constantia" w:hAnsi="Constantia"/>
          <w:u w:val="single"/>
        </w:rPr>
        <w:t>Medium literatuur</w:t>
      </w:r>
      <w:r>
        <w:rPr>
          <w:rFonts w:ascii="Constantia" w:hAnsi="Constantia"/>
          <w:u w:val="single"/>
        </w:rPr>
        <w:t xml:space="preserve"> over ‘vorm’</w:t>
      </w:r>
    </w:p>
    <w:p w14:paraId="7058C3F7" w14:textId="77777777" w:rsidR="00591837" w:rsidRDefault="00591837" w:rsidP="00591837">
      <w:pPr>
        <w:rPr>
          <w:rFonts w:ascii="Constantia" w:hAnsi="Constantia"/>
        </w:rPr>
      </w:pPr>
    </w:p>
    <w:p w14:paraId="1862C97A" w14:textId="77777777" w:rsidR="00591837" w:rsidRDefault="00591837" w:rsidP="00591837">
      <w:pPr>
        <w:rPr>
          <w:rFonts w:ascii="Constantia" w:hAnsi="Constantia"/>
          <w:b/>
        </w:rPr>
      </w:pPr>
      <w:r w:rsidRPr="00BB21EC">
        <w:rPr>
          <w:rFonts w:ascii="Constantia" w:hAnsi="Constantia"/>
          <w:b/>
        </w:rPr>
        <w:t>Beeldend</w:t>
      </w:r>
      <w:r>
        <w:rPr>
          <w:rFonts w:ascii="Constantia" w:hAnsi="Constantia"/>
          <w:b/>
        </w:rPr>
        <w:t>:</w:t>
      </w:r>
    </w:p>
    <w:p w14:paraId="20D812C8" w14:textId="77777777" w:rsidR="00591837" w:rsidRPr="00BB21EC" w:rsidRDefault="00591837" w:rsidP="00591837">
      <w:pPr>
        <w:rPr>
          <w:rFonts w:ascii="Constantia" w:hAnsi="Constantia"/>
          <w:b/>
        </w:rPr>
      </w:pPr>
      <w:r>
        <w:rPr>
          <w:rFonts w:ascii="Constantia" w:hAnsi="Constantia"/>
          <w:b/>
        </w:rPr>
        <w:t>In de kast bij de vakgroep:</w:t>
      </w:r>
    </w:p>
    <w:p w14:paraId="1C5544BF" w14:textId="77777777" w:rsidR="00591837" w:rsidRDefault="00591837" w:rsidP="00591837">
      <w:pPr>
        <w:rPr>
          <w:rFonts w:ascii="Constantia" w:hAnsi="Constantia"/>
        </w:rPr>
      </w:pPr>
      <w:proofErr w:type="spellStart"/>
      <w:r>
        <w:rPr>
          <w:rFonts w:ascii="Constantia" w:hAnsi="Constantia"/>
        </w:rPr>
        <w:t>Beljon</w:t>
      </w:r>
      <w:proofErr w:type="spellEnd"/>
      <w:r>
        <w:rPr>
          <w:rFonts w:ascii="Constantia" w:hAnsi="Constantia"/>
        </w:rPr>
        <w:t xml:space="preserve">, J.J. (1987). </w:t>
      </w:r>
      <w:r w:rsidRPr="00BB21EC">
        <w:rPr>
          <w:rFonts w:ascii="Constantia" w:hAnsi="Constantia"/>
          <w:i/>
        </w:rPr>
        <w:t>Ogen open. Grondbeginselen van vormgeving.</w:t>
      </w:r>
      <w:r>
        <w:rPr>
          <w:rFonts w:ascii="Constantia" w:hAnsi="Constantia"/>
        </w:rPr>
        <w:t xml:space="preserve"> Amsterdam: Singel Uitgevers.</w:t>
      </w:r>
    </w:p>
    <w:p w14:paraId="0E3B0ECF" w14:textId="77777777" w:rsidR="00591837" w:rsidRDefault="00591837" w:rsidP="00591837">
      <w:pPr>
        <w:rPr>
          <w:rFonts w:ascii="Constantia" w:hAnsi="Constantia"/>
        </w:rPr>
      </w:pPr>
    </w:p>
    <w:p w14:paraId="0AB3D041" w14:textId="77777777" w:rsidR="00591837" w:rsidRPr="00BB21EC" w:rsidRDefault="00591837" w:rsidP="00591837">
      <w:pPr>
        <w:rPr>
          <w:rFonts w:ascii="Constantia" w:hAnsi="Constantia" w:cs="Segoe UI"/>
          <w:color w:val="212121"/>
          <w:sz w:val="23"/>
          <w:szCs w:val="23"/>
        </w:rPr>
      </w:pPr>
      <w:r w:rsidRPr="00BB21EC">
        <w:rPr>
          <w:rFonts w:ascii="Constantia" w:hAnsi="Constantia" w:cs="Segoe UI"/>
          <w:b/>
          <w:bCs/>
          <w:color w:val="000000"/>
          <w:szCs w:val="22"/>
        </w:rPr>
        <w:t>Drama:</w:t>
      </w:r>
    </w:p>
    <w:p w14:paraId="2F48F1CE" w14:textId="77777777" w:rsidR="00591837" w:rsidRPr="006F5414" w:rsidRDefault="00591837" w:rsidP="006F5414">
      <w:pPr>
        <w:shd w:val="clear" w:color="auto" w:fill="FFFFFF" w:themeFill="background1"/>
        <w:ind w:left="708" w:hanging="708"/>
        <w:rPr>
          <w:rFonts w:ascii="Constantia" w:hAnsi="Constantia" w:cs="Segoe UI"/>
          <w:color w:val="212121"/>
          <w:sz w:val="23"/>
          <w:szCs w:val="23"/>
        </w:rPr>
      </w:pPr>
      <w:r w:rsidRPr="0044387B">
        <w:rPr>
          <w:rFonts w:ascii="Constantia" w:hAnsi="Constantia"/>
          <w:color w:val="212121"/>
          <w:shd w:val="clear" w:color="auto" w:fill="FFFFFF"/>
        </w:rPr>
        <w:t>Hoofdstukken ‘</w:t>
      </w:r>
      <w:r w:rsidRPr="00DC0919">
        <w:rPr>
          <w:rFonts w:ascii="Constantia" w:hAnsi="Constantia"/>
          <w:color w:val="212121"/>
          <w:shd w:val="clear" w:color="auto" w:fill="FFFFFF"/>
        </w:rPr>
        <w:t xml:space="preserve">Status’ en ‘Spontaniteit’ uit: </w:t>
      </w:r>
      <w:proofErr w:type="spellStart"/>
      <w:r w:rsidRPr="00DC0919">
        <w:rPr>
          <w:rFonts w:ascii="Constantia" w:hAnsi="Constantia"/>
          <w:color w:val="212121"/>
          <w:shd w:val="clear" w:color="auto" w:fill="FFFFFF"/>
        </w:rPr>
        <w:t>Johnstone</w:t>
      </w:r>
      <w:proofErr w:type="spellEnd"/>
      <w:r w:rsidRPr="00DC0919">
        <w:rPr>
          <w:rFonts w:ascii="Constantia" w:hAnsi="Constantia"/>
          <w:color w:val="212121"/>
          <w:shd w:val="clear" w:color="auto" w:fill="FFFFFF"/>
        </w:rPr>
        <w:t xml:space="preserve">, K. (1990). </w:t>
      </w:r>
      <w:proofErr w:type="spellStart"/>
      <w:r w:rsidRPr="6CACA85B">
        <w:rPr>
          <w:rFonts w:ascii="Constantia" w:hAnsi="Constantia"/>
          <w:i/>
          <w:iCs/>
          <w:color w:val="212121"/>
          <w:shd w:val="clear" w:color="auto" w:fill="FFFFFF"/>
          <w:lang w:val="en-US"/>
        </w:rPr>
        <w:t>Impro</w:t>
      </w:r>
      <w:proofErr w:type="spellEnd"/>
      <w:r w:rsidRPr="6CACA85B">
        <w:rPr>
          <w:rFonts w:ascii="Constantia" w:hAnsi="Constantia"/>
          <w:i/>
          <w:iCs/>
          <w:color w:val="212121"/>
          <w:shd w:val="clear" w:color="auto" w:fill="FFFFFF"/>
          <w:lang w:val="en-US"/>
        </w:rPr>
        <w:t xml:space="preserve">: </w:t>
      </w:r>
      <w:proofErr w:type="spellStart"/>
      <w:r w:rsidRPr="6CACA85B">
        <w:rPr>
          <w:rFonts w:ascii="Constantia" w:hAnsi="Constantia"/>
          <w:i/>
          <w:iCs/>
          <w:color w:val="212121"/>
          <w:shd w:val="clear" w:color="auto" w:fill="FFFFFF"/>
          <w:lang w:val="en-US"/>
        </w:rPr>
        <w:t>improvisatie</w:t>
      </w:r>
      <w:proofErr w:type="spellEnd"/>
      <w:r w:rsidRPr="6CACA85B">
        <w:rPr>
          <w:rFonts w:ascii="Constantia" w:hAnsi="Constantia"/>
          <w:i/>
          <w:iCs/>
          <w:color w:val="212121"/>
          <w:shd w:val="clear" w:color="auto" w:fill="FFFFFF"/>
          <w:lang w:val="en-US"/>
        </w:rPr>
        <w:t xml:space="preserve"> </w:t>
      </w:r>
      <w:proofErr w:type="spellStart"/>
      <w:r w:rsidRPr="6CACA85B">
        <w:rPr>
          <w:rFonts w:ascii="Constantia" w:hAnsi="Constantia"/>
          <w:i/>
          <w:iCs/>
          <w:color w:val="212121"/>
          <w:shd w:val="clear" w:color="auto" w:fill="FFFFFF"/>
          <w:lang w:val="en-US"/>
        </w:rPr>
        <w:t>en</w:t>
      </w:r>
      <w:proofErr w:type="spellEnd"/>
      <w:r w:rsidRPr="6CACA85B">
        <w:rPr>
          <w:rFonts w:ascii="Constantia" w:hAnsi="Constantia"/>
          <w:i/>
          <w:iCs/>
          <w:color w:val="212121"/>
          <w:shd w:val="clear" w:color="auto" w:fill="FFFFFF"/>
          <w:lang w:val="en-US"/>
        </w:rPr>
        <w:t xml:space="preserve"> theater</w:t>
      </w:r>
      <w:r w:rsidRPr="00DC0919">
        <w:rPr>
          <w:rFonts w:ascii="Constantia" w:hAnsi="Constantia"/>
          <w:color w:val="212121"/>
          <w:shd w:val="clear" w:color="auto" w:fill="FFFFFF"/>
          <w:lang w:val="en-US"/>
        </w:rPr>
        <w:t xml:space="preserve"> (vert. </w:t>
      </w:r>
      <w:proofErr w:type="spellStart"/>
      <w:r w:rsidRPr="00DC0919">
        <w:rPr>
          <w:rFonts w:ascii="Constantia" w:hAnsi="Constantia"/>
          <w:color w:val="212121"/>
          <w:shd w:val="clear" w:color="auto" w:fill="FFFFFF"/>
          <w:lang w:val="en-US"/>
        </w:rPr>
        <w:t>P.van</w:t>
      </w:r>
      <w:proofErr w:type="spellEnd"/>
      <w:r w:rsidRPr="00DC0919">
        <w:rPr>
          <w:rFonts w:ascii="Constantia" w:hAnsi="Constantia"/>
          <w:color w:val="212121"/>
          <w:shd w:val="clear" w:color="auto" w:fill="FFFFFF"/>
          <w:lang w:val="en-US"/>
        </w:rPr>
        <w:t xml:space="preserve"> </w:t>
      </w:r>
      <w:proofErr w:type="spellStart"/>
      <w:r w:rsidRPr="00DC0919">
        <w:rPr>
          <w:rFonts w:ascii="Constantia" w:hAnsi="Constantia"/>
          <w:color w:val="212121"/>
          <w:shd w:val="clear" w:color="auto" w:fill="FFFFFF"/>
          <w:lang w:val="en-US"/>
        </w:rPr>
        <w:t>Tongeren</w:t>
      </w:r>
      <w:proofErr w:type="spellEnd"/>
      <w:r w:rsidRPr="00DC0919">
        <w:rPr>
          <w:rFonts w:ascii="Constantia" w:hAnsi="Constantia"/>
          <w:color w:val="212121"/>
          <w:shd w:val="clear" w:color="auto" w:fill="FFFFFF"/>
          <w:lang w:val="en-US"/>
        </w:rPr>
        <w:t>).</w:t>
      </w:r>
      <w:r w:rsidRPr="6CACA85B">
        <w:rPr>
          <w:rFonts w:ascii="Constantia" w:hAnsi="Constantia"/>
          <w:i/>
          <w:iCs/>
          <w:color w:val="212121"/>
          <w:shd w:val="clear" w:color="auto" w:fill="FFFFFF"/>
          <w:lang w:val="en-US"/>
        </w:rPr>
        <w:t> </w:t>
      </w:r>
      <w:r w:rsidRPr="00DC0919">
        <w:rPr>
          <w:rFonts w:ascii="Constantia" w:hAnsi="Constantia"/>
          <w:color w:val="212121"/>
          <w:shd w:val="clear" w:color="auto" w:fill="FFFFFF"/>
          <w:lang w:val="en-GB"/>
        </w:rPr>
        <w:t>Amsterdam: International Theatre &amp; Film Books. </w:t>
      </w:r>
      <w:r w:rsidRPr="6CACA85B">
        <w:rPr>
          <w:rFonts w:ascii="Constantia" w:hAnsi="Constantia"/>
          <w:i/>
          <w:iCs/>
          <w:color w:val="212121"/>
          <w:shd w:val="clear" w:color="auto" w:fill="FFFFFF"/>
          <w:lang w:val="en-GB"/>
        </w:rPr>
        <w:t>(</w:t>
      </w:r>
      <w:proofErr w:type="spellStart"/>
      <w:r w:rsidRPr="00B84515">
        <w:rPr>
          <w:rFonts w:ascii="Constantia" w:hAnsi="Constantia"/>
          <w:color w:val="212121"/>
          <w:shd w:val="clear" w:color="auto" w:fill="FFFFFF"/>
          <w:lang w:val="en-GB"/>
        </w:rPr>
        <w:t>Oorspr</w:t>
      </w:r>
      <w:proofErr w:type="spellEnd"/>
      <w:r w:rsidRPr="00B84515">
        <w:rPr>
          <w:rFonts w:ascii="Constantia" w:hAnsi="Constantia"/>
          <w:color w:val="212121"/>
          <w:shd w:val="clear" w:color="auto" w:fill="FFFFFF"/>
          <w:lang w:val="en-GB"/>
        </w:rPr>
        <w:t>. </w:t>
      </w:r>
      <w:proofErr w:type="spellStart"/>
      <w:r w:rsidRPr="00B84515">
        <w:rPr>
          <w:rFonts w:ascii="Constantia" w:hAnsi="Constantia"/>
          <w:i/>
          <w:iCs/>
          <w:color w:val="212121"/>
          <w:shd w:val="clear" w:color="auto" w:fill="FFFFFF"/>
          <w:lang w:val="en-GB"/>
        </w:rPr>
        <w:t>Impro</w:t>
      </w:r>
      <w:proofErr w:type="spellEnd"/>
      <w:r w:rsidRPr="00B84515">
        <w:rPr>
          <w:rFonts w:ascii="Constantia" w:hAnsi="Constantia"/>
          <w:i/>
          <w:iCs/>
          <w:color w:val="212121"/>
          <w:shd w:val="clear" w:color="auto" w:fill="FFFFFF"/>
          <w:lang w:val="en-GB"/>
        </w:rPr>
        <w:t>: improvisation and the theatre. </w:t>
      </w:r>
      <w:r w:rsidRPr="00B84515">
        <w:rPr>
          <w:rFonts w:ascii="Constantia" w:hAnsi="Constantia"/>
          <w:color w:val="212121"/>
          <w:shd w:val="clear" w:color="auto" w:fill="FFFFFF"/>
        </w:rPr>
        <w:t>London: Faber.)</w:t>
      </w:r>
    </w:p>
    <w:p w14:paraId="1C713B6A" w14:textId="77777777" w:rsidR="00591837" w:rsidRPr="006F5414" w:rsidRDefault="00591837" w:rsidP="006F5414">
      <w:pPr>
        <w:shd w:val="clear" w:color="auto" w:fill="FFFFFF" w:themeFill="background1"/>
        <w:rPr>
          <w:rFonts w:ascii="Constantia" w:hAnsi="Constantia"/>
          <w:color w:val="212121"/>
        </w:rPr>
      </w:pPr>
      <w:r w:rsidRPr="0044387B">
        <w:rPr>
          <w:rFonts w:ascii="Constantia" w:hAnsi="Constantia"/>
          <w:color w:val="212121"/>
          <w:shd w:val="clear" w:color="auto" w:fill="FFFFFF"/>
        </w:rPr>
        <w:t xml:space="preserve">Vos, E. </w:t>
      </w:r>
      <w:r w:rsidRPr="00DC0919">
        <w:rPr>
          <w:rFonts w:ascii="Constantia" w:hAnsi="Constantia"/>
          <w:color w:val="212121"/>
          <w:shd w:val="clear" w:color="auto" w:fill="FFFFFF"/>
        </w:rPr>
        <w:t>(2005).</w:t>
      </w:r>
      <w:r w:rsidRPr="00DC0919">
        <w:rPr>
          <w:rStyle w:val="apple-converted-space"/>
          <w:rFonts w:ascii="Constantia" w:hAnsi="Constantia"/>
          <w:color w:val="212121"/>
          <w:shd w:val="clear" w:color="auto" w:fill="FFFFFF"/>
        </w:rPr>
        <w:t> </w:t>
      </w:r>
      <w:r w:rsidRPr="6CACA85B">
        <w:rPr>
          <w:rFonts w:ascii="Constantia" w:hAnsi="Constantia"/>
          <w:i/>
          <w:iCs/>
          <w:color w:val="212121"/>
          <w:shd w:val="clear" w:color="auto" w:fill="FFFFFF"/>
        </w:rPr>
        <w:t>De hele wereld is toneel: tekst, beweging, improvisatie.</w:t>
      </w:r>
      <w:r w:rsidRPr="6CACA85B">
        <w:rPr>
          <w:rStyle w:val="apple-converted-space"/>
          <w:rFonts w:ascii="Constantia" w:hAnsi="Constantia"/>
          <w:i/>
          <w:iCs/>
          <w:color w:val="212121"/>
          <w:shd w:val="clear" w:color="auto" w:fill="FFFFFF"/>
        </w:rPr>
        <w:t> </w:t>
      </w:r>
      <w:r w:rsidRPr="00DC0919">
        <w:rPr>
          <w:rFonts w:ascii="Constantia" w:hAnsi="Constantia"/>
          <w:color w:val="212121"/>
          <w:shd w:val="clear" w:color="auto" w:fill="FFFFFF"/>
        </w:rPr>
        <w:t xml:space="preserve">Amsterdam: Theater </w:t>
      </w:r>
    </w:p>
    <w:p w14:paraId="3F01013D" w14:textId="77777777" w:rsidR="00591837" w:rsidRPr="006F5414" w:rsidRDefault="00591837" w:rsidP="006F5414">
      <w:pPr>
        <w:shd w:val="clear" w:color="auto" w:fill="FFFFFF" w:themeFill="background1"/>
        <w:ind w:firstLine="708"/>
        <w:rPr>
          <w:rFonts w:ascii="Constantia" w:hAnsi="Constantia" w:cs="Segoe UI"/>
          <w:color w:val="212121"/>
          <w:sz w:val="23"/>
          <w:szCs w:val="23"/>
        </w:rPr>
      </w:pPr>
      <w:r w:rsidRPr="0044387B">
        <w:rPr>
          <w:rFonts w:ascii="Constantia" w:hAnsi="Constantia"/>
          <w:color w:val="212121"/>
          <w:shd w:val="clear" w:color="auto" w:fill="FFFFFF"/>
        </w:rPr>
        <w:t>Instituut Nederland.</w:t>
      </w:r>
      <w:r w:rsidRPr="00DC0919">
        <w:rPr>
          <w:rStyle w:val="apple-converted-space"/>
          <w:rFonts w:ascii="Constantia" w:hAnsi="Constantia"/>
          <w:color w:val="212121"/>
          <w:shd w:val="clear" w:color="auto" w:fill="FFFFFF"/>
        </w:rPr>
        <w:t> </w:t>
      </w:r>
    </w:p>
    <w:p w14:paraId="24994FB0" w14:textId="77777777" w:rsidR="00591837" w:rsidRPr="006F5414" w:rsidRDefault="00591837" w:rsidP="006F5414">
      <w:pPr>
        <w:shd w:val="clear" w:color="auto" w:fill="FFFFFF" w:themeFill="background1"/>
        <w:rPr>
          <w:rFonts w:ascii="Constantia" w:hAnsi="Constantia" w:cs="Segoe UI"/>
          <w:color w:val="212121"/>
          <w:sz w:val="23"/>
          <w:szCs w:val="23"/>
        </w:rPr>
      </w:pPr>
      <w:r w:rsidRPr="0044387B">
        <w:rPr>
          <w:rFonts w:ascii="Constantia" w:hAnsi="Constantia"/>
          <w:color w:val="212121"/>
          <w:shd w:val="clear" w:color="auto" w:fill="FFFFFF"/>
        </w:rPr>
        <w:t> </w:t>
      </w:r>
    </w:p>
    <w:p w14:paraId="2892D434" w14:textId="77777777" w:rsidR="00591837" w:rsidRPr="006F5414" w:rsidRDefault="00591837" w:rsidP="006F5414">
      <w:pPr>
        <w:shd w:val="clear" w:color="auto" w:fill="FFFFFF" w:themeFill="background1"/>
        <w:rPr>
          <w:rFonts w:ascii="Constantia" w:hAnsi="Constantia" w:cs="Segoe UI"/>
          <w:color w:val="212121"/>
          <w:sz w:val="23"/>
          <w:szCs w:val="23"/>
        </w:rPr>
      </w:pPr>
      <w:r w:rsidRPr="0044387B">
        <w:rPr>
          <w:rFonts w:ascii="Constantia" w:hAnsi="Constantia"/>
          <w:b/>
          <w:bCs/>
          <w:color w:val="212121"/>
          <w:shd w:val="clear" w:color="auto" w:fill="FFFFFF"/>
        </w:rPr>
        <w:t>Muziek:</w:t>
      </w:r>
    </w:p>
    <w:p w14:paraId="23E38A63" w14:textId="77777777" w:rsidR="00591837" w:rsidRPr="00BB21EC" w:rsidRDefault="00591837" w:rsidP="00591837">
      <w:pPr>
        <w:ind w:left="360" w:hanging="360"/>
        <w:rPr>
          <w:rFonts w:ascii="Constantia" w:hAnsi="Constantia" w:cs="Segoe UI"/>
          <w:color w:val="212121"/>
          <w:sz w:val="23"/>
          <w:szCs w:val="23"/>
        </w:rPr>
      </w:pPr>
      <w:proofErr w:type="spellStart"/>
      <w:r w:rsidRPr="00BB21EC">
        <w:rPr>
          <w:rFonts w:ascii="Constantia" w:hAnsi="Constantia" w:cs="Segoe UI"/>
          <w:color w:val="000000"/>
          <w:szCs w:val="22"/>
        </w:rPr>
        <w:t>Hegi</w:t>
      </w:r>
      <w:proofErr w:type="spellEnd"/>
      <w:r w:rsidRPr="00BB21EC">
        <w:rPr>
          <w:rFonts w:ascii="Constantia" w:hAnsi="Constantia" w:cs="Segoe UI"/>
          <w:color w:val="000000"/>
          <w:szCs w:val="22"/>
        </w:rPr>
        <w:t>, F. (1998)</w:t>
      </w:r>
      <w:r w:rsidRPr="00BB21EC">
        <w:rPr>
          <w:rStyle w:val="apple-converted-space"/>
          <w:rFonts w:ascii="Constantia" w:hAnsi="Constantia" w:cs="Segoe UI"/>
          <w:color w:val="000000"/>
          <w:szCs w:val="22"/>
        </w:rPr>
        <w:t> </w:t>
      </w:r>
      <w:proofErr w:type="spellStart"/>
      <w:r w:rsidRPr="00BB21EC">
        <w:rPr>
          <w:rFonts w:ascii="Constantia" w:hAnsi="Constantia" w:cs="Segoe UI"/>
          <w:i/>
          <w:iCs/>
          <w:color w:val="000000"/>
          <w:szCs w:val="22"/>
        </w:rPr>
        <w:t>Übergänge</w:t>
      </w:r>
      <w:proofErr w:type="spellEnd"/>
      <w:r w:rsidRPr="00BB21EC">
        <w:rPr>
          <w:rFonts w:ascii="Constantia" w:hAnsi="Constantia" w:cs="Segoe UI"/>
          <w:i/>
          <w:iCs/>
          <w:color w:val="000000"/>
          <w:szCs w:val="22"/>
        </w:rPr>
        <w:t xml:space="preserve"> </w:t>
      </w:r>
      <w:proofErr w:type="spellStart"/>
      <w:r w:rsidRPr="00BB21EC">
        <w:rPr>
          <w:rFonts w:ascii="Constantia" w:hAnsi="Constantia" w:cs="Segoe UI"/>
          <w:i/>
          <w:iCs/>
          <w:color w:val="000000"/>
          <w:szCs w:val="22"/>
        </w:rPr>
        <w:t>zwisschen</w:t>
      </w:r>
      <w:proofErr w:type="spellEnd"/>
      <w:r w:rsidRPr="00BB21EC">
        <w:rPr>
          <w:rFonts w:ascii="Constantia" w:hAnsi="Constantia" w:cs="Segoe UI"/>
          <w:i/>
          <w:iCs/>
          <w:color w:val="000000"/>
          <w:szCs w:val="22"/>
        </w:rPr>
        <w:t xml:space="preserve"> </w:t>
      </w:r>
      <w:proofErr w:type="spellStart"/>
      <w:r w:rsidRPr="00BB21EC">
        <w:rPr>
          <w:rFonts w:ascii="Constantia" w:hAnsi="Constantia" w:cs="Segoe UI"/>
          <w:i/>
          <w:iCs/>
          <w:color w:val="000000"/>
          <w:szCs w:val="22"/>
        </w:rPr>
        <w:t>Sprache</w:t>
      </w:r>
      <w:proofErr w:type="spellEnd"/>
      <w:r w:rsidRPr="00BB21EC">
        <w:rPr>
          <w:rFonts w:ascii="Constantia" w:hAnsi="Constantia" w:cs="Segoe UI"/>
          <w:i/>
          <w:iCs/>
          <w:color w:val="000000"/>
          <w:szCs w:val="22"/>
        </w:rPr>
        <w:t xml:space="preserve"> </w:t>
      </w:r>
      <w:proofErr w:type="spellStart"/>
      <w:r w:rsidRPr="00BB21EC">
        <w:rPr>
          <w:rFonts w:ascii="Constantia" w:hAnsi="Constantia" w:cs="Segoe UI"/>
          <w:i/>
          <w:iCs/>
          <w:color w:val="000000"/>
          <w:szCs w:val="22"/>
        </w:rPr>
        <w:t>und</w:t>
      </w:r>
      <w:proofErr w:type="spellEnd"/>
      <w:r w:rsidRPr="00BB21EC">
        <w:rPr>
          <w:rFonts w:ascii="Constantia" w:hAnsi="Constantia" w:cs="Segoe UI"/>
          <w:i/>
          <w:iCs/>
          <w:color w:val="000000"/>
          <w:szCs w:val="22"/>
        </w:rPr>
        <w:t xml:space="preserve"> </w:t>
      </w:r>
      <w:proofErr w:type="spellStart"/>
      <w:r w:rsidRPr="00BB21EC">
        <w:rPr>
          <w:rFonts w:ascii="Constantia" w:hAnsi="Constantia" w:cs="Segoe UI"/>
          <w:i/>
          <w:iCs/>
          <w:color w:val="000000"/>
          <w:szCs w:val="22"/>
        </w:rPr>
        <w:t>Musik</w:t>
      </w:r>
      <w:proofErr w:type="spellEnd"/>
      <w:r w:rsidRPr="00BB21EC">
        <w:rPr>
          <w:rFonts w:ascii="Constantia" w:hAnsi="Constantia" w:cs="Segoe UI"/>
          <w:color w:val="000000"/>
          <w:szCs w:val="22"/>
        </w:rPr>
        <w:t xml:space="preserve">. Paderborn: </w:t>
      </w:r>
      <w:proofErr w:type="spellStart"/>
      <w:r w:rsidRPr="00BB21EC">
        <w:rPr>
          <w:rFonts w:ascii="Constantia" w:hAnsi="Constantia" w:cs="Segoe UI"/>
          <w:color w:val="000000"/>
          <w:szCs w:val="22"/>
        </w:rPr>
        <w:t>Junfermann</w:t>
      </w:r>
      <w:proofErr w:type="spellEnd"/>
      <w:r w:rsidRPr="00BB21EC">
        <w:rPr>
          <w:rFonts w:ascii="Constantia" w:hAnsi="Constantia" w:cs="Segoe UI"/>
          <w:color w:val="000000"/>
          <w:szCs w:val="22"/>
        </w:rPr>
        <w:t xml:space="preserve"> Verlag. te down </w:t>
      </w:r>
      <w:proofErr w:type="spellStart"/>
      <w:r w:rsidRPr="00BB21EC">
        <w:rPr>
          <w:rFonts w:ascii="Constantia" w:hAnsi="Constantia" w:cs="Segoe UI"/>
          <w:color w:val="000000"/>
          <w:szCs w:val="22"/>
        </w:rPr>
        <w:t>loaden</w:t>
      </w:r>
      <w:proofErr w:type="spellEnd"/>
      <w:r w:rsidRPr="00BB21EC">
        <w:rPr>
          <w:rFonts w:ascii="Constantia" w:hAnsi="Constantia" w:cs="Segoe UI"/>
          <w:color w:val="000000"/>
          <w:szCs w:val="22"/>
        </w:rPr>
        <w:t xml:space="preserve"> via</w:t>
      </w:r>
      <w:r w:rsidRPr="00BB21EC">
        <w:rPr>
          <w:rStyle w:val="apple-converted-space"/>
          <w:rFonts w:ascii="Constantia" w:hAnsi="Constantia" w:cs="Segoe UI"/>
          <w:color w:val="000000"/>
          <w:szCs w:val="22"/>
        </w:rPr>
        <w:t> </w:t>
      </w:r>
      <w:hyperlink r:id="rId8" w:tgtFrame="_blank" w:history="1">
        <w:r w:rsidRPr="00BB21EC">
          <w:rPr>
            <w:rStyle w:val="Hyperlink"/>
            <w:rFonts w:ascii="Constantia" w:hAnsi="Constantia" w:cs="Segoe UI"/>
            <w:szCs w:val="22"/>
          </w:rPr>
          <w:t>http://www.fritz-hegi.ch/_downloads/Hegi_Uebergaenge_Acrobat5.pdf</w:t>
        </w:r>
      </w:hyperlink>
    </w:p>
    <w:p w14:paraId="6B40B3FB" w14:textId="77777777" w:rsidR="00591837" w:rsidRPr="00BB21EC" w:rsidRDefault="00591837" w:rsidP="00591837">
      <w:pPr>
        <w:ind w:left="360" w:hanging="360"/>
        <w:rPr>
          <w:rFonts w:ascii="Constantia" w:hAnsi="Constantia" w:cs="Segoe UI"/>
          <w:color w:val="212121"/>
          <w:sz w:val="23"/>
          <w:szCs w:val="23"/>
        </w:rPr>
      </w:pPr>
      <w:r w:rsidRPr="00BB21EC">
        <w:rPr>
          <w:rFonts w:ascii="Constantia" w:hAnsi="Constantia" w:cs="Segoe UI"/>
          <w:color w:val="000000"/>
          <w:szCs w:val="22"/>
        </w:rPr>
        <w:t>Kamp, van de, M.T.A (2015)</w:t>
      </w:r>
      <w:r w:rsidRPr="00BB21EC">
        <w:rPr>
          <w:rStyle w:val="apple-converted-space"/>
          <w:rFonts w:ascii="Constantia" w:hAnsi="Constantia" w:cs="Segoe UI"/>
          <w:color w:val="000000"/>
          <w:szCs w:val="22"/>
        </w:rPr>
        <w:t> </w:t>
      </w:r>
      <w:r w:rsidRPr="00BB21EC">
        <w:rPr>
          <w:rFonts w:ascii="Constantia" w:hAnsi="Constantia" w:cs="Segoe UI"/>
          <w:i/>
          <w:iCs/>
          <w:color w:val="000000"/>
          <w:szCs w:val="22"/>
        </w:rPr>
        <w:t>Vormgevingselementen</w:t>
      </w:r>
      <w:r w:rsidRPr="00BB21EC">
        <w:rPr>
          <w:rStyle w:val="apple-converted-space"/>
          <w:rFonts w:ascii="Constantia" w:hAnsi="Constantia" w:cs="Segoe UI"/>
          <w:color w:val="000000"/>
          <w:szCs w:val="22"/>
        </w:rPr>
        <w:t> </w:t>
      </w:r>
      <w:r w:rsidRPr="00BB21EC">
        <w:rPr>
          <w:rFonts w:ascii="Constantia" w:hAnsi="Constantia" w:cs="Segoe UI"/>
          <w:color w:val="000000"/>
          <w:szCs w:val="22"/>
        </w:rPr>
        <w:t>via</w:t>
      </w:r>
      <w:r w:rsidRPr="00BB21EC">
        <w:rPr>
          <w:rStyle w:val="apple-converted-space"/>
          <w:rFonts w:ascii="Constantia" w:hAnsi="Constantia" w:cs="Segoe UI"/>
          <w:color w:val="000000"/>
          <w:szCs w:val="22"/>
        </w:rPr>
        <w:t> </w:t>
      </w:r>
      <w:hyperlink r:id="rId9" w:tgtFrame="_blank" w:history="1">
        <w:r w:rsidRPr="00BB21EC">
          <w:rPr>
            <w:rStyle w:val="Hyperlink"/>
            <w:rFonts w:ascii="Constantia" w:hAnsi="Constantia" w:cs="Segoe UI"/>
            <w:szCs w:val="22"/>
          </w:rPr>
          <w:t>http://www.expertisecentrum-kunsttheorie.nl/cms_data/muziekanalyse.pdf</w:t>
        </w:r>
      </w:hyperlink>
    </w:p>
    <w:p w14:paraId="2C4590FB" w14:textId="77777777" w:rsidR="00591837" w:rsidRPr="007F6D8E" w:rsidRDefault="00591837" w:rsidP="00591837">
      <w:pPr>
        <w:ind w:left="360" w:hanging="360"/>
        <w:rPr>
          <w:rFonts w:ascii="Constantia" w:hAnsi="Constantia" w:cs="Segoe UI"/>
          <w:color w:val="212121"/>
          <w:sz w:val="23"/>
          <w:szCs w:val="23"/>
          <w:lang w:val="de-DE"/>
        </w:rPr>
      </w:pPr>
      <w:r w:rsidRPr="00BB21EC">
        <w:rPr>
          <w:rFonts w:ascii="Constantia" w:hAnsi="Constantia" w:cs="Segoe UI"/>
          <w:color w:val="000000"/>
          <w:szCs w:val="22"/>
          <w:lang w:val="en-US"/>
        </w:rPr>
        <w:t>Wigram, T. (2004)</w:t>
      </w:r>
      <w:r w:rsidRPr="00BB21EC">
        <w:rPr>
          <w:rStyle w:val="apple-converted-space"/>
          <w:rFonts w:ascii="Constantia" w:hAnsi="Constantia" w:cs="Segoe UI"/>
          <w:color w:val="000000"/>
          <w:szCs w:val="22"/>
          <w:lang w:val="en-US"/>
        </w:rPr>
        <w:t> </w:t>
      </w:r>
      <w:r w:rsidRPr="00BB21EC">
        <w:rPr>
          <w:rFonts w:ascii="Constantia" w:hAnsi="Constantia" w:cs="Segoe UI"/>
          <w:i/>
          <w:iCs/>
          <w:color w:val="000000"/>
          <w:szCs w:val="22"/>
          <w:lang w:val="en-US"/>
        </w:rPr>
        <w:t xml:space="preserve">Improvisation. Methods and techniques for </w:t>
      </w:r>
      <w:proofErr w:type="spellStart"/>
      <w:r w:rsidRPr="00BB21EC">
        <w:rPr>
          <w:rFonts w:ascii="Constantia" w:hAnsi="Constantia" w:cs="Segoe UI"/>
          <w:i/>
          <w:iCs/>
          <w:color w:val="000000"/>
          <w:szCs w:val="22"/>
          <w:lang w:val="en-US"/>
        </w:rPr>
        <w:t>Musik</w:t>
      </w:r>
      <w:proofErr w:type="spellEnd"/>
      <w:r w:rsidRPr="00BB21EC">
        <w:rPr>
          <w:rFonts w:ascii="Constantia" w:hAnsi="Constantia" w:cs="Segoe UI"/>
          <w:i/>
          <w:iCs/>
          <w:color w:val="000000"/>
          <w:szCs w:val="22"/>
          <w:lang w:val="en-US"/>
        </w:rPr>
        <w:t xml:space="preserve"> Therapy Clinicians, Educators and Students</w:t>
      </w:r>
      <w:r w:rsidRPr="00BB21EC">
        <w:rPr>
          <w:rFonts w:ascii="Constantia" w:hAnsi="Constantia" w:cs="Segoe UI"/>
          <w:color w:val="000000"/>
          <w:szCs w:val="22"/>
          <w:lang w:val="en-US"/>
        </w:rPr>
        <w:t>.</w:t>
      </w:r>
      <w:r w:rsidRPr="00BB21EC">
        <w:rPr>
          <w:rStyle w:val="apple-converted-space"/>
          <w:rFonts w:ascii="Constantia" w:hAnsi="Constantia" w:cs="Segoe UI"/>
          <w:color w:val="000000"/>
          <w:szCs w:val="22"/>
          <w:lang w:val="en-US"/>
        </w:rPr>
        <w:t> </w:t>
      </w:r>
      <w:r w:rsidRPr="007F6D8E">
        <w:rPr>
          <w:rFonts w:ascii="Constantia" w:hAnsi="Constantia" w:cs="Segoe UI"/>
          <w:color w:val="000000"/>
          <w:szCs w:val="22"/>
          <w:lang w:val="de-DE"/>
        </w:rPr>
        <w:t>London: Jessica Kingsley Publishers.</w:t>
      </w:r>
    </w:p>
    <w:p w14:paraId="03D7BD23" w14:textId="77777777" w:rsidR="00591837" w:rsidRPr="007F6D8E" w:rsidRDefault="00591837" w:rsidP="00591837">
      <w:pPr>
        <w:rPr>
          <w:rFonts w:ascii="Constantia" w:hAnsi="Constantia"/>
          <w:lang w:val="de-DE"/>
        </w:rPr>
      </w:pPr>
    </w:p>
    <w:p w14:paraId="067F93ED" w14:textId="77777777" w:rsidR="00591837" w:rsidRPr="007F6D8E" w:rsidRDefault="00591837" w:rsidP="00591837">
      <w:pPr>
        <w:rPr>
          <w:rFonts w:ascii="Constantia" w:hAnsi="Constantia"/>
          <w:b/>
          <w:lang w:val="de-DE"/>
        </w:rPr>
      </w:pPr>
      <w:r w:rsidRPr="007F6D8E">
        <w:rPr>
          <w:rFonts w:ascii="Constantia" w:hAnsi="Constantia"/>
          <w:b/>
          <w:lang w:val="de-DE"/>
        </w:rPr>
        <w:t>Dans</w:t>
      </w:r>
    </w:p>
    <w:p w14:paraId="675AA504" w14:textId="77777777" w:rsidR="00591837" w:rsidRPr="006F5414" w:rsidRDefault="00591837" w:rsidP="00591837">
      <w:pPr>
        <w:ind w:left="708" w:hanging="708"/>
        <w:rPr>
          <w:rFonts w:ascii="Constantia" w:hAnsi="Constantia"/>
          <w:i/>
          <w:iCs/>
        </w:rPr>
      </w:pPr>
      <w:r w:rsidRPr="007F6D8E">
        <w:rPr>
          <w:rFonts w:ascii="Constantia" w:hAnsi="Constantia"/>
          <w:shd w:val="clear" w:color="auto" w:fill="F5F5F5"/>
          <w:lang w:val="de-DE"/>
        </w:rPr>
        <w:t>Kennedy, A. (2010). </w:t>
      </w:r>
      <w:r w:rsidRPr="007F6D8E">
        <w:rPr>
          <w:rFonts w:ascii="Constantia" w:hAnsi="Constantia"/>
          <w:i/>
          <w:iCs/>
          <w:bdr w:val="none" w:sz="0" w:space="0" w:color="auto" w:frame="1"/>
          <w:shd w:val="clear" w:color="auto" w:fill="F5F5F5"/>
          <w:lang w:val="de-DE"/>
        </w:rPr>
        <w:t>Bewegtes Wissen. Laban/</w:t>
      </w:r>
      <w:proofErr w:type="spellStart"/>
      <w:r w:rsidRPr="007F6D8E">
        <w:rPr>
          <w:rFonts w:ascii="Constantia" w:hAnsi="Constantia"/>
          <w:i/>
          <w:iCs/>
          <w:bdr w:val="none" w:sz="0" w:space="0" w:color="auto" w:frame="1"/>
          <w:shd w:val="clear" w:color="auto" w:fill="F5F5F5"/>
          <w:lang w:val="de-DE"/>
        </w:rPr>
        <w:t>Bartenieff</w:t>
      </w:r>
      <w:proofErr w:type="spellEnd"/>
      <w:r w:rsidRPr="007F6D8E">
        <w:rPr>
          <w:rFonts w:ascii="Constantia" w:hAnsi="Constantia"/>
          <w:i/>
          <w:iCs/>
          <w:bdr w:val="none" w:sz="0" w:space="0" w:color="auto" w:frame="1"/>
          <w:shd w:val="clear" w:color="auto" w:fill="F5F5F5"/>
          <w:lang w:val="de-DE"/>
        </w:rPr>
        <w:t>-Bewegungsstudien verstehen und erleben</w:t>
      </w:r>
      <w:r w:rsidRPr="007F6D8E">
        <w:rPr>
          <w:rFonts w:ascii="Constantia" w:hAnsi="Constantia"/>
          <w:shd w:val="clear" w:color="auto" w:fill="F5F5F5"/>
          <w:lang w:val="de-DE"/>
        </w:rPr>
        <w:t xml:space="preserve">. </w:t>
      </w:r>
      <w:r w:rsidRPr="00591837">
        <w:rPr>
          <w:rFonts w:ascii="Constantia" w:hAnsi="Constantia"/>
          <w:shd w:val="clear" w:color="auto" w:fill="F5F5F5"/>
        </w:rPr>
        <w:t>Berlijn: Berlin Logos.</w:t>
      </w:r>
    </w:p>
    <w:p w14:paraId="1B7973F4" w14:textId="77777777" w:rsidR="00591837" w:rsidRPr="006F5414" w:rsidRDefault="00591837" w:rsidP="00591837">
      <w:pPr>
        <w:ind w:left="708" w:hanging="708"/>
        <w:rPr>
          <w:rFonts w:ascii="Constantia" w:hAnsi="Constantia"/>
          <w:i/>
          <w:iCs/>
        </w:rPr>
      </w:pPr>
      <w:proofErr w:type="spellStart"/>
      <w:r w:rsidRPr="0044387B">
        <w:rPr>
          <w:rFonts w:ascii="Constantia" w:hAnsi="Constantia"/>
          <w:shd w:val="clear" w:color="auto" w:fill="F5F5F5"/>
          <w:lang w:val="en-US"/>
        </w:rPr>
        <w:lastRenderedPageBreak/>
        <w:t>Maletic</w:t>
      </w:r>
      <w:proofErr w:type="spellEnd"/>
      <w:r w:rsidRPr="0044387B">
        <w:rPr>
          <w:rFonts w:ascii="Constantia" w:hAnsi="Constantia"/>
          <w:shd w:val="clear" w:color="auto" w:fill="F5F5F5"/>
          <w:lang w:val="en-US"/>
        </w:rPr>
        <w:t>, V. (1986). </w:t>
      </w:r>
      <w:r w:rsidRPr="00DC0919">
        <w:rPr>
          <w:rFonts w:ascii="Constantia" w:hAnsi="Constantia"/>
          <w:i/>
          <w:iCs/>
          <w:bdr w:val="none" w:sz="0" w:space="0" w:color="auto" w:frame="1"/>
          <w:shd w:val="clear" w:color="auto" w:fill="F5F5F5"/>
          <w:lang w:val="en-US"/>
        </w:rPr>
        <w:t>Body, space, expression. the development of Rudolf Laban’s movement and dance concepts</w:t>
      </w:r>
      <w:r w:rsidRPr="00DC0919">
        <w:rPr>
          <w:rFonts w:ascii="Constantia" w:hAnsi="Constantia"/>
          <w:shd w:val="clear" w:color="auto" w:fill="F5F5F5"/>
          <w:lang w:val="en-US"/>
        </w:rPr>
        <w:t xml:space="preserve">. </w:t>
      </w:r>
      <w:r w:rsidRPr="00DC0919">
        <w:rPr>
          <w:rFonts w:ascii="Constantia" w:hAnsi="Constantia"/>
          <w:shd w:val="clear" w:color="auto" w:fill="F5F5F5"/>
        </w:rPr>
        <w:t xml:space="preserve">Berlin: </w:t>
      </w:r>
      <w:proofErr w:type="spellStart"/>
      <w:r w:rsidRPr="00DC0919">
        <w:rPr>
          <w:rFonts w:ascii="Constantia" w:hAnsi="Constantia"/>
          <w:shd w:val="clear" w:color="auto" w:fill="F5F5F5"/>
        </w:rPr>
        <w:t>Mouton</w:t>
      </w:r>
      <w:proofErr w:type="spellEnd"/>
      <w:r w:rsidRPr="00DC0919">
        <w:rPr>
          <w:rFonts w:ascii="Constantia" w:hAnsi="Constantia"/>
          <w:shd w:val="clear" w:color="auto" w:fill="F5F5F5"/>
        </w:rPr>
        <w:t xml:space="preserve"> de Gruyter.</w:t>
      </w:r>
    </w:p>
    <w:p w14:paraId="1D6227E4" w14:textId="77777777" w:rsidR="00591837" w:rsidRPr="006F5414" w:rsidRDefault="00591837" w:rsidP="00591837">
      <w:pPr>
        <w:ind w:left="708" w:hanging="708"/>
        <w:rPr>
          <w:rFonts w:ascii="Constantia" w:hAnsi="Constantia"/>
        </w:rPr>
      </w:pPr>
      <w:r w:rsidRPr="0044387B">
        <w:rPr>
          <w:rFonts w:ascii="Constantia" w:hAnsi="Constantia"/>
        </w:rPr>
        <w:t xml:space="preserve">Preston-Dunlop, V. (1998). </w:t>
      </w:r>
      <w:r w:rsidRPr="6CACA85B">
        <w:rPr>
          <w:rFonts w:ascii="Constantia" w:hAnsi="Constantia"/>
          <w:i/>
          <w:iCs/>
        </w:rPr>
        <w:t>Dansen nader bekeken.</w:t>
      </w:r>
      <w:r w:rsidRPr="00DC0919">
        <w:rPr>
          <w:rFonts w:ascii="Constantia" w:hAnsi="Constantia"/>
        </w:rPr>
        <w:t xml:space="preserve"> </w:t>
      </w:r>
      <w:r w:rsidRPr="00DC0919">
        <w:rPr>
          <w:rFonts w:ascii="Constantia" w:hAnsi="Constantia"/>
          <w:shd w:val="clear" w:color="auto" w:fill="FFFFFF"/>
        </w:rPr>
        <w:t xml:space="preserve">Amsterdam: Uitgeverij International </w:t>
      </w:r>
      <w:proofErr w:type="spellStart"/>
      <w:r w:rsidRPr="00DC0919">
        <w:rPr>
          <w:rFonts w:ascii="Constantia" w:hAnsi="Constantia"/>
          <w:shd w:val="clear" w:color="auto" w:fill="FFFFFF"/>
        </w:rPr>
        <w:t>Theatre</w:t>
      </w:r>
      <w:proofErr w:type="spellEnd"/>
      <w:r w:rsidRPr="00DC0919">
        <w:rPr>
          <w:rFonts w:ascii="Constantia" w:hAnsi="Constantia"/>
          <w:shd w:val="clear" w:color="auto" w:fill="FFFFFF"/>
        </w:rPr>
        <w:t xml:space="preserve"> &amp; Film Books</w:t>
      </w:r>
      <w:r w:rsidRPr="00DC0919">
        <w:rPr>
          <w:rFonts w:ascii="Constantia" w:hAnsi="Constantia"/>
        </w:rPr>
        <w:t>.</w:t>
      </w:r>
    </w:p>
    <w:p w14:paraId="59A11DE8" w14:textId="77777777" w:rsidR="00591837" w:rsidRPr="006F5414" w:rsidRDefault="00591837" w:rsidP="00591837">
      <w:pPr>
        <w:ind w:left="708" w:hanging="708"/>
        <w:rPr>
          <w:rFonts w:ascii="Constantia" w:hAnsi="Constantia"/>
        </w:rPr>
      </w:pPr>
      <w:r w:rsidRPr="0044387B">
        <w:rPr>
          <w:rFonts w:ascii="Constantia" w:hAnsi="Constantia"/>
          <w:shd w:val="clear" w:color="auto" w:fill="F5F5F5"/>
          <w:lang w:val="en-US"/>
        </w:rPr>
        <w:t>Schrader, C. A. (2005). </w:t>
      </w:r>
      <w:r w:rsidRPr="00DC0919">
        <w:rPr>
          <w:rFonts w:ascii="Constantia" w:hAnsi="Constantia"/>
          <w:i/>
          <w:iCs/>
          <w:bdr w:val="none" w:sz="0" w:space="0" w:color="auto" w:frame="1"/>
          <w:shd w:val="clear" w:color="auto" w:fill="F5F5F5"/>
          <w:lang w:val="en-US"/>
        </w:rPr>
        <w:t>A sense of dance. exploring your movement potential</w:t>
      </w:r>
      <w:r w:rsidRPr="00DC0919">
        <w:rPr>
          <w:rFonts w:ascii="Constantia" w:hAnsi="Constantia"/>
          <w:shd w:val="clear" w:color="auto" w:fill="F5F5F5"/>
          <w:lang w:val="en-US"/>
        </w:rPr>
        <w:t xml:space="preserve">. </w:t>
      </w:r>
      <w:proofErr w:type="spellStart"/>
      <w:r w:rsidRPr="00DC0919">
        <w:rPr>
          <w:rFonts w:ascii="Constantia" w:hAnsi="Constantia"/>
          <w:shd w:val="clear" w:color="auto" w:fill="F5F5F5"/>
        </w:rPr>
        <w:t>Champaign</w:t>
      </w:r>
      <w:proofErr w:type="spellEnd"/>
      <w:r w:rsidRPr="00DC0919">
        <w:rPr>
          <w:rFonts w:ascii="Constantia" w:hAnsi="Constantia"/>
          <w:shd w:val="clear" w:color="auto" w:fill="F5F5F5"/>
        </w:rPr>
        <w:t xml:space="preserve"> </w:t>
      </w:r>
      <w:proofErr w:type="spellStart"/>
      <w:r w:rsidRPr="00DC0919">
        <w:rPr>
          <w:rFonts w:ascii="Constantia" w:hAnsi="Constantia"/>
          <w:shd w:val="clear" w:color="auto" w:fill="F5F5F5"/>
        </w:rPr>
        <w:t>Ill</w:t>
      </w:r>
      <w:proofErr w:type="spellEnd"/>
      <w:r w:rsidRPr="00DC0919">
        <w:rPr>
          <w:rFonts w:ascii="Constantia" w:hAnsi="Constantia"/>
          <w:shd w:val="clear" w:color="auto" w:fill="F5F5F5"/>
        </w:rPr>
        <w:t>: Human Kinetics.</w:t>
      </w:r>
    </w:p>
    <w:p w14:paraId="15054372" w14:textId="77777777" w:rsidR="00591837" w:rsidRPr="00624A5F" w:rsidRDefault="00591837" w:rsidP="00591837">
      <w:pPr>
        <w:rPr>
          <w:rFonts w:ascii="Constantia" w:hAnsi="Constantia"/>
          <w:sz w:val="21"/>
          <w:szCs w:val="21"/>
          <w:shd w:val="clear" w:color="auto" w:fill="FFFFFF"/>
        </w:rPr>
      </w:pPr>
    </w:p>
    <w:p w14:paraId="05F9310D" w14:textId="77777777" w:rsidR="00591837" w:rsidRPr="000B74FD" w:rsidRDefault="00591837" w:rsidP="00591837">
      <w:pPr>
        <w:rPr>
          <w:rFonts w:ascii="Constantia" w:hAnsi="Constantia"/>
          <w:u w:val="single"/>
        </w:rPr>
      </w:pPr>
    </w:p>
    <w:p w14:paraId="43DB81E2" w14:textId="77777777" w:rsidR="00591837" w:rsidRPr="000B74FD" w:rsidRDefault="00591837" w:rsidP="00591837">
      <w:pPr>
        <w:rPr>
          <w:rFonts w:ascii="Constantia" w:hAnsi="Constantia"/>
          <w:u w:val="single"/>
        </w:rPr>
      </w:pPr>
      <w:r w:rsidRPr="000B74FD">
        <w:rPr>
          <w:rFonts w:ascii="Constantia" w:hAnsi="Constantia"/>
          <w:u w:val="single"/>
        </w:rPr>
        <w:t>Ondersteunende literatuur</w:t>
      </w:r>
    </w:p>
    <w:p w14:paraId="5712A3DA" w14:textId="77777777" w:rsidR="00591837" w:rsidRPr="000B74FD" w:rsidRDefault="00591837" w:rsidP="00591837">
      <w:pPr>
        <w:ind w:left="709"/>
        <w:rPr>
          <w:rFonts w:ascii="Constantia" w:hAnsi="Constantia"/>
        </w:rPr>
      </w:pPr>
    </w:p>
    <w:p w14:paraId="0124B97E" w14:textId="77777777" w:rsidR="00591837" w:rsidRPr="000B74FD" w:rsidRDefault="00591837" w:rsidP="00591837">
      <w:pPr>
        <w:rPr>
          <w:rFonts w:ascii="Constantia" w:hAnsi="Constantia"/>
        </w:rPr>
      </w:pPr>
      <w:r w:rsidRPr="000B74FD">
        <w:rPr>
          <w:rFonts w:ascii="Constantia" w:hAnsi="Constantia"/>
          <w:b/>
        </w:rPr>
        <w:t>Kwalitatief onderzoek</w:t>
      </w:r>
      <w:r w:rsidRPr="000B74FD">
        <w:rPr>
          <w:rFonts w:ascii="Constantia" w:hAnsi="Constantia"/>
        </w:rPr>
        <w:t>:</w:t>
      </w:r>
    </w:p>
    <w:p w14:paraId="78ECBB56" w14:textId="77777777" w:rsidR="00591837" w:rsidRPr="000B74FD" w:rsidRDefault="00B84829" w:rsidP="00591837">
      <w:pPr>
        <w:rPr>
          <w:rFonts w:ascii="Constantia" w:hAnsi="Constantia"/>
        </w:rPr>
      </w:pPr>
      <w:hyperlink r:id="rId10" w:history="1">
        <w:r w:rsidR="00591837" w:rsidRPr="000B74FD">
          <w:rPr>
            <w:rStyle w:val="Hyperlink"/>
            <w:rFonts w:ascii="Constantia" w:hAnsi="Constantia"/>
          </w:rPr>
          <w:t>http://www.myravanzwieten.com/pdf/pub_articles_chapters/Handboek_Gezondheidszorgonderzoek_H6.pdf</w:t>
        </w:r>
      </w:hyperlink>
      <w:r w:rsidR="00591837" w:rsidRPr="000B74FD">
        <w:rPr>
          <w:rFonts w:ascii="Constantia" w:hAnsi="Constantia"/>
        </w:rPr>
        <w:t xml:space="preserve"> </w:t>
      </w:r>
    </w:p>
    <w:p w14:paraId="2CDBC4A9" w14:textId="77777777" w:rsidR="00591837" w:rsidRPr="000B74FD" w:rsidRDefault="00591837" w:rsidP="00591837">
      <w:pPr>
        <w:ind w:left="709"/>
        <w:rPr>
          <w:rFonts w:ascii="Constantia" w:hAnsi="Constantia" w:cs="Arial"/>
          <w:color w:val="FF0000"/>
          <w:lang w:eastAsia="en-US"/>
        </w:rPr>
      </w:pPr>
    </w:p>
    <w:p w14:paraId="06145480" w14:textId="77777777" w:rsidR="00591837" w:rsidRPr="006F5414" w:rsidRDefault="00591837" w:rsidP="00591837">
      <w:pPr>
        <w:rPr>
          <w:rFonts w:ascii="Constantia" w:hAnsi="Constantia" w:cs="Arial"/>
          <w:b/>
          <w:bCs/>
          <w:lang w:eastAsia="en-US"/>
        </w:rPr>
      </w:pPr>
      <w:r w:rsidRPr="00DC0919">
        <w:rPr>
          <w:rFonts w:ascii="Constantia" w:hAnsi="Constantia" w:cs="Arial"/>
          <w:b/>
          <w:bCs/>
          <w:lang w:eastAsia="en-US"/>
        </w:rPr>
        <w:t>Kwalitatieve videodata</w:t>
      </w:r>
    </w:p>
    <w:p w14:paraId="54FA6274" w14:textId="77777777" w:rsidR="00591837" w:rsidRPr="000B74FD" w:rsidRDefault="00591837" w:rsidP="00591837">
      <w:pPr>
        <w:rPr>
          <w:rFonts w:ascii="Constantia" w:hAnsi="Constantia" w:cs="Arial"/>
          <w:lang w:eastAsia="en-US"/>
        </w:rPr>
      </w:pPr>
      <w:r w:rsidRPr="000B74FD">
        <w:rPr>
          <w:rFonts w:ascii="Constantia" w:hAnsi="Constantia" w:cs="Arial"/>
          <w:lang w:eastAsia="en-US"/>
        </w:rPr>
        <w:t xml:space="preserve">Hoofdstuk 2 uit: </w:t>
      </w:r>
      <w:proofErr w:type="spellStart"/>
      <w:r w:rsidRPr="000B74FD">
        <w:rPr>
          <w:rFonts w:ascii="Constantia" w:hAnsi="Constantia" w:cs="Arial"/>
          <w:lang w:eastAsia="en-US"/>
        </w:rPr>
        <w:t>Wosch</w:t>
      </w:r>
      <w:proofErr w:type="spellEnd"/>
      <w:r w:rsidRPr="000B74FD">
        <w:rPr>
          <w:rFonts w:ascii="Constantia" w:hAnsi="Constantia" w:cs="Arial"/>
          <w:lang w:eastAsia="en-US"/>
        </w:rPr>
        <w:t xml:space="preserve">, T. &amp; </w:t>
      </w:r>
      <w:proofErr w:type="spellStart"/>
      <w:r w:rsidRPr="000B74FD">
        <w:rPr>
          <w:rFonts w:ascii="Constantia" w:hAnsi="Constantia" w:cs="Arial"/>
          <w:lang w:eastAsia="en-US"/>
        </w:rPr>
        <w:t>Wigram</w:t>
      </w:r>
      <w:proofErr w:type="spellEnd"/>
      <w:r w:rsidRPr="000B74FD">
        <w:rPr>
          <w:rFonts w:ascii="Constantia" w:hAnsi="Constantia" w:cs="Arial"/>
          <w:lang w:eastAsia="en-US"/>
        </w:rPr>
        <w:t xml:space="preserve">, T. (2007) </w:t>
      </w:r>
      <w:r w:rsidRPr="000B74FD">
        <w:rPr>
          <w:rFonts w:ascii="Constantia" w:hAnsi="Constantia" w:cs="Arial"/>
          <w:i/>
          <w:lang w:eastAsia="en-US"/>
        </w:rPr>
        <w:t xml:space="preserve">Microanalysis in Music </w:t>
      </w:r>
      <w:proofErr w:type="spellStart"/>
      <w:r w:rsidRPr="000B74FD">
        <w:rPr>
          <w:rFonts w:ascii="Constantia" w:hAnsi="Constantia" w:cs="Arial"/>
          <w:i/>
          <w:lang w:eastAsia="en-US"/>
        </w:rPr>
        <w:t>Therapy</w:t>
      </w:r>
      <w:proofErr w:type="spellEnd"/>
      <w:r w:rsidRPr="000B74FD">
        <w:rPr>
          <w:rFonts w:ascii="Constantia" w:hAnsi="Constantia" w:cs="Arial"/>
          <w:i/>
          <w:lang w:eastAsia="en-US"/>
        </w:rPr>
        <w:t xml:space="preserve">. </w:t>
      </w:r>
      <w:r w:rsidRPr="000B74FD">
        <w:rPr>
          <w:rFonts w:ascii="Constantia" w:hAnsi="Constantia" w:cs="Arial"/>
          <w:i/>
          <w:lang w:val="en-GB" w:eastAsia="en-US"/>
        </w:rPr>
        <w:t>Methods, Techniques and Applications for Clinicians, Researchers, Educators and Students</w:t>
      </w:r>
      <w:r w:rsidRPr="000B74FD">
        <w:rPr>
          <w:rFonts w:ascii="Constantia" w:hAnsi="Constantia" w:cs="Arial"/>
          <w:lang w:val="en-GB" w:eastAsia="en-US"/>
        </w:rPr>
        <w:t xml:space="preserve">. </w:t>
      </w:r>
      <w:r w:rsidRPr="000B74FD">
        <w:rPr>
          <w:rFonts w:ascii="Constantia" w:hAnsi="Constantia" w:cs="Arial"/>
          <w:lang w:eastAsia="en-US"/>
        </w:rPr>
        <w:t xml:space="preserve">London: Jessica Kingsley </w:t>
      </w:r>
      <w:proofErr w:type="spellStart"/>
      <w:r w:rsidRPr="000B74FD">
        <w:rPr>
          <w:rFonts w:ascii="Constantia" w:hAnsi="Constantia" w:cs="Arial"/>
          <w:lang w:eastAsia="en-US"/>
        </w:rPr>
        <w:t>Publishers</w:t>
      </w:r>
      <w:proofErr w:type="spellEnd"/>
      <w:r w:rsidRPr="000B74FD">
        <w:rPr>
          <w:rFonts w:ascii="Constantia" w:hAnsi="Constantia" w:cs="Arial"/>
          <w:lang w:eastAsia="en-US"/>
        </w:rPr>
        <w:t>.</w:t>
      </w:r>
    </w:p>
    <w:p w14:paraId="249FDF93" w14:textId="77777777" w:rsidR="00591837" w:rsidRPr="000B74FD" w:rsidRDefault="00591837" w:rsidP="00591837">
      <w:pPr>
        <w:ind w:left="709"/>
        <w:rPr>
          <w:rFonts w:ascii="Constantia" w:hAnsi="Constantia" w:cs="Arial"/>
          <w:lang w:eastAsia="en-US"/>
        </w:rPr>
      </w:pPr>
    </w:p>
    <w:p w14:paraId="2450BF4E" w14:textId="77777777" w:rsidR="00591837" w:rsidRPr="000B74FD" w:rsidRDefault="00591837" w:rsidP="00591837">
      <w:pPr>
        <w:rPr>
          <w:rFonts w:ascii="Constantia" w:hAnsi="Constantia"/>
          <w:b/>
          <w:sz w:val="24"/>
          <w:szCs w:val="24"/>
          <w:lang w:eastAsia="en-US"/>
        </w:rPr>
      </w:pPr>
    </w:p>
    <w:p w14:paraId="48C7CFF4" w14:textId="77777777" w:rsidR="00591837" w:rsidRDefault="00591837" w:rsidP="00591837">
      <w:pPr>
        <w:rPr>
          <w:rFonts w:ascii="Constantia" w:hAnsi="Constantia"/>
          <w:szCs w:val="22"/>
        </w:rPr>
        <w:sectPr w:rsidR="00591837" w:rsidSect="005C1435">
          <w:pgSz w:w="11900" w:h="16840"/>
          <w:pgMar w:top="1417" w:right="1417" w:bottom="1417" w:left="1417" w:header="708" w:footer="708" w:gutter="0"/>
          <w:cols w:space="708"/>
          <w:docGrid w:linePitch="360"/>
        </w:sectPr>
      </w:pPr>
    </w:p>
    <w:p w14:paraId="34819B75" w14:textId="77777777" w:rsidR="00591837" w:rsidRDefault="00591837" w:rsidP="00591837">
      <w:pPr>
        <w:pStyle w:val="Kop2"/>
      </w:pPr>
      <w:bookmarkStart w:id="20" w:name="_Toc8907714"/>
      <w:r>
        <w:lastRenderedPageBreak/>
        <w:t>Bijlage 1: Feedback-criteria voor het productoverzicht</w:t>
      </w:r>
      <w:bookmarkEnd w:id="20"/>
    </w:p>
    <w:p w14:paraId="6B35ACD8" w14:textId="77777777" w:rsidR="00591837" w:rsidRPr="000B74FD" w:rsidRDefault="00591837" w:rsidP="00591837">
      <w:pPr>
        <w:rPr>
          <w:rFonts w:ascii="Constantia" w:hAnsi="Constantia"/>
          <w:szCs w:val="22"/>
        </w:rPr>
      </w:pPr>
    </w:p>
    <w:tbl>
      <w:tblPr>
        <w:tblStyle w:val="Tabelraster"/>
        <w:tblW w:w="0" w:type="auto"/>
        <w:tblLayout w:type="fixed"/>
        <w:tblLook w:val="04A0" w:firstRow="1" w:lastRow="0" w:firstColumn="1" w:lastColumn="0" w:noHBand="0" w:noVBand="1"/>
      </w:tblPr>
      <w:tblGrid>
        <w:gridCol w:w="5495"/>
        <w:gridCol w:w="2377"/>
      </w:tblGrid>
      <w:tr w:rsidR="00591837" w:rsidRPr="00023012" w14:paraId="275ED92F" w14:textId="77777777" w:rsidTr="005C1435">
        <w:tc>
          <w:tcPr>
            <w:tcW w:w="5495" w:type="dxa"/>
          </w:tcPr>
          <w:p w14:paraId="0534D667" w14:textId="77777777" w:rsidR="00591837" w:rsidRPr="00023012" w:rsidRDefault="00591837" w:rsidP="005C1435">
            <w:pPr>
              <w:rPr>
                <w:rFonts w:ascii="Constantia" w:hAnsi="Constantia"/>
                <w:b/>
                <w:szCs w:val="22"/>
              </w:rPr>
            </w:pPr>
            <w:r>
              <w:rPr>
                <w:rFonts w:ascii="Constantia" w:hAnsi="Constantia"/>
                <w:b/>
                <w:szCs w:val="22"/>
              </w:rPr>
              <w:t>Feedback-c</w:t>
            </w:r>
            <w:r w:rsidRPr="00023012">
              <w:rPr>
                <w:rFonts w:ascii="Constantia" w:hAnsi="Constantia"/>
                <w:b/>
                <w:szCs w:val="22"/>
              </w:rPr>
              <w:t>riteria vormgeving</w:t>
            </w:r>
          </w:p>
          <w:p w14:paraId="5711F1AD" w14:textId="77777777" w:rsidR="00591837" w:rsidRPr="00023012" w:rsidRDefault="00591837" w:rsidP="005C1435">
            <w:pPr>
              <w:rPr>
                <w:rFonts w:ascii="Constantia" w:hAnsi="Constantia"/>
                <w:b/>
                <w:szCs w:val="22"/>
              </w:rPr>
            </w:pPr>
          </w:p>
        </w:tc>
        <w:tc>
          <w:tcPr>
            <w:tcW w:w="2377" w:type="dxa"/>
          </w:tcPr>
          <w:p w14:paraId="667165E4" w14:textId="77777777" w:rsidR="00591837" w:rsidRPr="00023012" w:rsidRDefault="00591837" w:rsidP="005C1435">
            <w:pPr>
              <w:rPr>
                <w:rFonts w:ascii="Constantia" w:hAnsi="Constantia"/>
                <w:b/>
                <w:szCs w:val="22"/>
              </w:rPr>
            </w:pPr>
            <w:r w:rsidRPr="00023012">
              <w:rPr>
                <w:rFonts w:ascii="Constantia" w:hAnsi="Constantia"/>
                <w:b/>
                <w:szCs w:val="22"/>
              </w:rPr>
              <w:t>Feedback</w:t>
            </w:r>
          </w:p>
        </w:tc>
      </w:tr>
      <w:tr w:rsidR="00591837" w:rsidRPr="00023012" w14:paraId="6256AC73" w14:textId="77777777" w:rsidTr="005C1435">
        <w:tc>
          <w:tcPr>
            <w:tcW w:w="5495" w:type="dxa"/>
          </w:tcPr>
          <w:p w14:paraId="7CBEB57D" w14:textId="77777777" w:rsidR="00591837" w:rsidRPr="00023012" w:rsidRDefault="00591837" w:rsidP="005C1435">
            <w:pPr>
              <w:rPr>
                <w:rFonts w:ascii="Constantia" w:hAnsi="Constantia"/>
                <w:b/>
                <w:szCs w:val="22"/>
              </w:rPr>
            </w:pPr>
            <w:r w:rsidRPr="00023012">
              <w:rPr>
                <w:rFonts w:ascii="Constantia" w:hAnsi="Constantia"/>
                <w:b/>
                <w:szCs w:val="22"/>
              </w:rPr>
              <w:t>Presentatie van de producten in één document</w:t>
            </w:r>
          </w:p>
          <w:p w14:paraId="3B457F4F" w14:textId="77777777" w:rsidR="00591837" w:rsidRPr="00023012" w:rsidRDefault="00591837" w:rsidP="006F5414">
            <w:pPr>
              <w:pStyle w:val="Lijstalinea"/>
              <w:numPr>
                <w:ilvl w:val="0"/>
                <w:numId w:val="15"/>
              </w:numPr>
              <w:spacing w:after="0" w:line="240" w:lineRule="auto"/>
              <w:rPr>
                <w:lang w:val="nl-NL"/>
              </w:rPr>
            </w:pPr>
            <w:r w:rsidRPr="00023012">
              <w:rPr>
                <w:lang w:val="nl-NL"/>
              </w:rPr>
              <w:t>Begin met een titelblad waarop je naam, studentnummer, datum en betreffende module staat.</w:t>
            </w:r>
          </w:p>
          <w:p w14:paraId="7431E020" w14:textId="77777777" w:rsidR="00591837" w:rsidRPr="00023012" w:rsidRDefault="00591837" w:rsidP="006F5414">
            <w:pPr>
              <w:pStyle w:val="Lijstalinea"/>
              <w:numPr>
                <w:ilvl w:val="0"/>
                <w:numId w:val="15"/>
              </w:numPr>
              <w:spacing w:after="0" w:line="240" w:lineRule="auto"/>
              <w:rPr>
                <w:lang w:val="nl-NL"/>
              </w:rPr>
            </w:pPr>
            <w:r w:rsidRPr="00023012">
              <w:rPr>
                <w:lang w:val="nl-NL"/>
              </w:rPr>
              <w:t xml:space="preserve">Geef ieder product een naam. </w:t>
            </w:r>
          </w:p>
          <w:p w14:paraId="38701114" w14:textId="77777777" w:rsidR="00591837" w:rsidRPr="00023012" w:rsidRDefault="00591837" w:rsidP="006F5414">
            <w:pPr>
              <w:pStyle w:val="Lijstalinea"/>
              <w:numPr>
                <w:ilvl w:val="0"/>
                <w:numId w:val="15"/>
              </w:numPr>
              <w:spacing w:after="0" w:line="240" w:lineRule="auto"/>
              <w:rPr>
                <w:lang w:val="nl-NL"/>
              </w:rPr>
            </w:pPr>
            <w:r w:rsidRPr="00023012">
              <w:rPr>
                <w:lang w:val="nl-NL"/>
              </w:rPr>
              <w:t>Begin iedere paragraaf (zie schuingedrukte onderdelen in ‘volgorde van de producten’ hier beneden) op en nieuwe bladzijde</w:t>
            </w:r>
          </w:p>
          <w:p w14:paraId="3E4C0402" w14:textId="77777777" w:rsidR="00591837" w:rsidRPr="00023012" w:rsidRDefault="00591837" w:rsidP="006F5414">
            <w:pPr>
              <w:pStyle w:val="Lijstalinea"/>
              <w:numPr>
                <w:ilvl w:val="0"/>
                <w:numId w:val="15"/>
              </w:numPr>
              <w:spacing w:after="0" w:line="240" w:lineRule="auto"/>
              <w:rPr>
                <w:lang w:val="nl-NL"/>
              </w:rPr>
            </w:pPr>
            <w:r w:rsidRPr="00023012">
              <w:rPr>
                <w:lang w:val="nl-NL"/>
              </w:rPr>
              <w:t>Nummer de bladzijden.</w:t>
            </w:r>
          </w:p>
          <w:p w14:paraId="05428F1B" w14:textId="77777777" w:rsidR="00591837" w:rsidRPr="00023012" w:rsidRDefault="00591837" w:rsidP="005C1435">
            <w:pPr>
              <w:rPr>
                <w:rFonts w:ascii="Constantia" w:hAnsi="Constantia"/>
                <w:b/>
                <w:szCs w:val="22"/>
              </w:rPr>
            </w:pPr>
            <w:r w:rsidRPr="00023012">
              <w:rPr>
                <w:rFonts w:ascii="Constantia" w:hAnsi="Constantia"/>
                <w:szCs w:val="22"/>
              </w:rPr>
              <w:t xml:space="preserve">Maak een inhoudsopgave  </w:t>
            </w:r>
          </w:p>
        </w:tc>
        <w:tc>
          <w:tcPr>
            <w:tcW w:w="2377" w:type="dxa"/>
          </w:tcPr>
          <w:p w14:paraId="6578B222" w14:textId="77777777" w:rsidR="00591837" w:rsidRPr="00023012" w:rsidRDefault="00591837" w:rsidP="005C1435">
            <w:pPr>
              <w:rPr>
                <w:rFonts w:ascii="Constantia" w:hAnsi="Constantia"/>
                <w:b/>
                <w:szCs w:val="22"/>
                <w:u w:val="single"/>
              </w:rPr>
            </w:pPr>
          </w:p>
        </w:tc>
      </w:tr>
      <w:tr w:rsidR="00591837" w:rsidRPr="00023012" w14:paraId="16D818DA" w14:textId="77777777" w:rsidTr="005C1435">
        <w:tc>
          <w:tcPr>
            <w:tcW w:w="5495" w:type="dxa"/>
          </w:tcPr>
          <w:p w14:paraId="32229969" w14:textId="77777777" w:rsidR="00591837" w:rsidRPr="00023012" w:rsidRDefault="00591837" w:rsidP="005C1435">
            <w:pPr>
              <w:rPr>
                <w:rFonts w:ascii="Constantia" w:hAnsi="Constantia"/>
                <w:b/>
                <w:szCs w:val="22"/>
              </w:rPr>
            </w:pPr>
            <w:r w:rsidRPr="00023012">
              <w:rPr>
                <w:rFonts w:ascii="Constantia" w:hAnsi="Constantia"/>
                <w:b/>
                <w:szCs w:val="22"/>
              </w:rPr>
              <w:t>Criteria inhoud</w:t>
            </w:r>
          </w:p>
          <w:p w14:paraId="74641E9E" w14:textId="77777777" w:rsidR="00591837" w:rsidRPr="00023012" w:rsidRDefault="00591837" w:rsidP="005C1435">
            <w:pPr>
              <w:rPr>
                <w:rFonts w:ascii="Constantia" w:hAnsi="Constantia"/>
                <w:b/>
                <w:szCs w:val="22"/>
              </w:rPr>
            </w:pPr>
          </w:p>
        </w:tc>
        <w:tc>
          <w:tcPr>
            <w:tcW w:w="2377" w:type="dxa"/>
          </w:tcPr>
          <w:p w14:paraId="3FF78C8F" w14:textId="77777777" w:rsidR="00591837" w:rsidRPr="00023012" w:rsidRDefault="00591837" w:rsidP="005C1435">
            <w:pPr>
              <w:rPr>
                <w:rFonts w:ascii="Constantia" w:hAnsi="Constantia"/>
                <w:b/>
                <w:szCs w:val="22"/>
              </w:rPr>
            </w:pPr>
            <w:r w:rsidRPr="00023012">
              <w:rPr>
                <w:rFonts w:ascii="Constantia" w:hAnsi="Constantia"/>
                <w:b/>
                <w:szCs w:val="22"/>
              </w:rPr>
              <w:t>Feedback</w:t>
            </w:r>
          </w:p>
        </w:tc>
      </w:tr>
      <w:tr w:rsidR="00591837" w:rsidRPr="00023012" w14:paraId="74FD9B5D" w14:textId="77777777" w:rsidTr="005C1435">
        <w:tc>
          <w:tcPr>
            <w:tcW w:w="5495" w:type="dxa"/>
          </w:tcPr>
          <w:p w14:paraId="7B3E20EF" w14:textId="77777777" w:rsidR="00591837" w:rsidRPr="00A027CC" w:rsidRDefault="00591837" w:rsidP="005C1435">
            <w:pPr>
              <w:rPr>
                <w:rFonts w:ascii="Constantia" w:hAnsi="Constantia"/>
                <w:szCs w:val="22"/>
              </w:rPr>
            </w:pPr>
            <w:r w:rsidRPr="00A027CC">
              <w:rPr>
                <w:rFonts w:ascii="Constantia" w:hAnsi="Constantia"/>
                <w:b/>
                <w:szCs w:val="22"/>
              </w:rPr>
              <w:t>Volgorde van de producten</w:t>
            </w:r>
            <w:r w:rsidRPr="00A027CC">
              <w:rPr>
                <w:rFonts w:ascii="Constantia" w:hAnsi="Constantia"/>
                <w:szCs w:val="22"/>
              </w:rPr>
              <w:t xml:space="preserve"> </w:t>
            </w:r>
          </w:p>
          <w:p w14:paraId="19826471" w14:textId="77777777" w:rsidR="00591837" w:rsidRPr="00023012" w:rsidRDefault="00591837" w:rsidP="006F5414">
            <w:pPr>
              <w:pStyle w:val="Lijstalinea"/>
              <w:numPr>
                <w:ilvl w:val="0"/>
                <w:numId w:val="16"/>
              </w:numPr>
              <w:spacing w:after="0" w:line="240" w:lineRule="auto"/>
              <w:rPr>
                <w:i/>
                <w:lang w:val="nl-NL"/>
              </w:rPr>
            </w:pPr>
            <w:r w:rsidRPr="00023012">
              <w:rPr>
                <w:i/>
                <w:lang w:val="nl-NL"/>
              </w:rPr>
              <w:t>Titelblad</w:t>
            </w:r>
          </w:p>
          <w:p w14:paraId="3A540104" w14:textId="77777777" w:rsidR="00591837" w:rsidRPr="00023012" w:rsidRDefault="00591837" w:rsidP="006F5414">
            <w:pPr>
              <w:pStyle w:val="Lijstalinea"/>
              <w:numPr>
                <w:ilvl w:val="0"/>
                <w:numId w:val="16"/>
              </w:numPr>
              <w:spacing w:after="0" w:line="240" w:lineRule="auto"/>
              <w:rPr>
                <w:i/>
                <w:lang w:val="nl-NL"/>
              </w:rPr>
            </w:pPr>
            <w:r w:rsidRPr="00023012">
              <w:rPr>
                <w:i/>
                <w:lang w:val="nl-NL"/>
              </w:rPr>
              <w:t>Inhoudsopgave</w:t>
            </w:r>
          </w:p>
          <w:p w14:paraId="43B7D89C" w14:textId="77777777" w:rsidR="00591837" w:rsidRPr="00023012" w:rsidRDefault="00591837" w:rsidP="006F5414">
            <w:pPr>
              <w:pStyle w:val="Lijstalinea"/>
              <w:numPr>
                <w:ilvl w:val="0"/>
                <w:numId w:val="16"/>
              </w:numPr>
              <w:spacing w:after="0" w:line="240" w:lineRule="auto"/>
              <w:rPr>
                <w:lang w:val="nl-NL"/>
              </w:rPr>
            </w:pPr>
            <w:r w:rsidRPr="00023012">
              <w:rPr>
                <w:lang w:val="nl-NL"/>
              </w:rPr>
              <w:t>M.b.t. tot de</w:t>
            </w:r>
            <w:r w:rsidRPr="00023012">
              <w:rPr>
                <w:i/>
                <w:lang w:val="nl-NL"/>
              </w:rPr>
              <w:t xml:space="preserve"> probleemverkenning</w:t>
            </w:r>
            <w:r w:rsidRPr="00023012">
              <w:rPr>
                <w:lang w:val="nl-NL"/>
              </w:rPr>
              <w:t>: Samenvatting van medium literatuur en medium les.</w:t>
            </w:r>
          </w:p>
          <w:p w14:paraId="7EFDB08F" w14:textId="77777777" w:rsidR="00591837" w:rsidRPr="00023012" w:rsidRDefault="00591837" w:rsidP="006F5414">
            <w:pPr>
              <w:pStyle w:val="Lijstalinea"/>
              <w:numPr>
                <w:ilvl w:val="0"/>
                <w:numId w:val="16"/>
              </w:numPr>
              <w:spacing w:after="0" w:line="240" w:lineRule="auto"/>
              <w:rPr>
                <w:i/>
                <w:lang w:val="nl-NL"/>
              </w:rPr>
            </w:pPr>
            <w:r w:rsidRPr="00023012">
              <w:rPr>
                <w:i/>
                <w:lang w:val="nl-NL"/>
              </w:rPr>
              <w:t>Sub-vraag</w:t>
            </w:r>
          </w:p>
          <w:p w14:paraId="656B609F" w14:textId="77777777" w:rsidR="00591837" w:rsidRPr="00023012" w:rsidRDefault="00591837" w:rsidP="006F5414">
            <w:pPr>
              <w:pStyle w:val="Lijstalinea"/>
              <w:numPr>
                <w:ilvl w:val="0"/>
                <w:numId w:val="16"/>
              </w:numPr>
              <w:spacing w:after="0" w:line="240" w:lineRule="auto"/>
              <w:rPr>
                <w:lang w:val="nl-NL"/>
              </w:rPr>
            </w:pPr>
            <w:r w:rsidRPr="00023012">
              <w:rPr>
                <w:lang w:val="nl-NL"/>
              </w:rPr>
              <w:t xml:space="preserve">Met betrekking tot de </w:t>
            </w:r>
            <w:r w:rsidRPr="00023012">
              <w:rPr>
                <w:i/>
                <w:lang w:val="nl-NL"/>
              </w:rPr>
              <w:t>onderzoeksmethode</w:t>
            </w:r>
            <w:r w:rsidRPr="00023012">
              <w:rPr>
                <w:lang w:val="nl-NL"/>
              </w:rPr>
              <w:t xml:space="preserve">: </w:t>
            </w:r>
          </w:p>
          <w:p w14:paraId="6366AB92" w14:textId="77777777" w:rsidR="00591837" w:rsidRPr="006F5414" w:rsidRDefault="00591837" w:rsidP="006F5414">
            <w:pPr>
              <w:pStyle w:val="Lijstalinea"/>
              <w:numPr>
                <w:ilvl w:val="1"/>
                <w:numId w:val="16"/>
              </w:numPr>
              <w:spacing w:after="0" w:line="240" w:lineRule="auto"/>
              <w:rPr>
                <w:lang w:val="nl-NL"/>
              </w:rPr>
            </w:pPr>
            <w:r w:rsidRPr="00023012">
              <w:rPr>
                <w:lang w:val="nl-NL"/>
              </w:rPr>
              <w:t>Het (definitieve) dataverzamelingsplan (met daarin de). Max. 1500 woorden. Daarin is opgenomen:</w:t>
            </w:r>
          </w:p>
          <w:p w14:paraId="74D0EAE2" w14:textId="77777777" w:rsidR="00591837" w:rsidRPr="00023012" w:rsidRDefault="00591837" w:rsidP="006F5414">
            <w:pPr>
              <w:pStyle w:val="Lijstalinea"/>
              <w:numPr>
                <w:ilvl w:val="2"/>
                <w:numId w:val="17"/>
              </w:numPr>
              <w:spacing w:after="0" w:line="240" w:lineRule="auto"/>
              <w:rPr>
                <w:lang w:val="nl-NL"/>
              </w:rPr>
            </w:pPr>
            <w:r w:rsidRPr="00023012">
              <w:rPr>
                <w:lang w:val="nl-NL"/>
              </w:rPr>
              <w:t xml:space="preserve">Samenstelling van je subgroep  </w:t>
            </w:r>
          </w:p>
          <w:p w14:paraId="0DCFE10E" w14:textId="77777777" w:rsidR="00591837" w:rsidRPr="00023012" w:rsidRDefault="00591837" w:rsidP="006F5414">
            <w:pPr>
              <w:pStyle w:val="Lijstalinea"/>
              <w:numPr>
                <w:ilvl w:val="2"/>
                <w:numId w:val="17"/>
              </w:numPr>
              <w:spacing w:after="0" w:line="240" w:lineRule="auto"/>
              <w:rPr>
                <w:lang w:val="nl-NL"/>
              </w:rPr>
            </w:pPr>
            <w:r w:rsidRPr="00023012">
              <w:rPr>
                <w:lang w:val="nl-NL"/>
              </w:rPr>
              <w:t xml:space="preserve">Vragen m.b.t. dataverzameling </w:t>
            </w:r>
          </w:p>
          <w:p w14:paraId="7AF9A0C9" w14:textId="77777777" w:rsidR="00591837" w:rsidRPr="00023012" w:rsidRDefault="006F5414" w:rsidP="006F5414">
            <w:pPr>
              <w:pStyle w:val="Lijstalinea"/>
              <w:numPr>
                <w:ilvl w:val="2"/>
                <w:numId w:val="17"/>
              </w:numPr>
              <w:spacing w:after="0" w:line="240" w:lineRule="auto"/>
              <w:rPr>
                <w:lang w:val="nl-NL"/>
              </w:rPr>
            </w:pPr>
            <w:r>
              <w:rPr>
                <w:lang w:val="nl-NL"/>
              </w:rPr>
              <w:t>M</w:t>
            </w:r>
            <w:r w:rsidR="00591837" w:rsidRPr="00023012">
              <w:rPr>
                <w:lang w:val="nl-NL"/>
              </w:rPr>
              <w:t>ediumactiviteit die je gaat aanbieden</w:t>
            </w:r>
          </w:p>
          <w:p w14:paraId="559A42E4" w14:textId="77777777" w:rsidR="00591837" w:rsidRPr="00023012" w:rsidRDefault="00591837" w:rsidP="006F5414">
            <w:pPr>
              <w:pStyle w:val="Lijstalinea"/>
              <w:numPr>
                <w:ilvl w:val="2"/>
                <w:numId w:val="17"/>
              </w:numPr>
              <w:spacing w:after="0" w:line="240" w:lineRule="auto"/>
              <w:rPr>
                <w:lang w:val="nl-NL"/>
              </w:rPr>
            </w:pPr>
            <w:r w:rsidRPr="00023012">
              <w:rPr>
                <w:lang w:val="nl-NL"/>
              </w:rPr>
              <w:t>Planning van de mediumactiviteiten waarin je je data verzamelt</w:t>
            </w:r>
          </w:p>
          <w:p w14:paraId="1A05190B" w14:textId="77777777" w:rsidR="00591837" w:rsidRPr="00023012" w:rsidRDefault="00591837" w:rsidP="006F5414">
            <w:pPr>
              <w:pStyle w:val="Lijstalinea"/>
              <w:numPr>
                <w:ilvl w:val="1"/>
                <w:numId w:val="16"/>
              </w:numPr>
              <w:spacing w:after="0" w:line="240" w:lineRule="auto"/>
              <w:rPr>
                <w:lang w:val="nl-NL"/>
              </w:rPr>
            </w:pPr>
            <w:r w:rsidRPr="00023012">
              <w:rPr>
                <w:lang w:val="nl-NL"/>
              </w:rPr>
              <w:t>Aantekeningen met feedback over hoe je gaat transcriberen en analyseren</w:t>
            </w:r>
          </w:p>
          <w:p w14:paraId="509E8A45" w14:textId="77777777" w:rsidR="00591837" w:rsidRPr="00023012" w:rsidRDefault="00591837" w:rsidP="006F5414">
            <w:pPr>
              <w:pStyle w:val="Lijstalinea"/>
              <w:numPr>
                <w:ilvl w:val="1"/>
                <w:numId w:val="16"/>
              </w:numPr>
              <w:spacing w:after="0" w:line="240" w:lineRule="auto"/>
              <w:ind w:left="1418"/>
              <w:rPr>
                <w:lang w:val="nl-NL"/>
              </w:rPr>
            </w:pPr>
            <w:r w:rsidRPr="00023012">
              <w:rPr>
                <w:lang w:val="nl-NL"/>
              </w:rPr>
              <w:t xml:space="preserve">Feedback op je analyse </w:t>
            </w:r>
          </w:p>
          <w:p w14:paraId="6D2B59A6" w14:textId="77777777" w:rsidR="00591837" w:rsidRPr="00023012" w:rsidRDefault="00591837" w:rsidP="006F5414">
            <w:pPr>
              <w:pStyle w:val="Lijstalinea"/>
              <w:numPr>
                <w:ilvl w:val="0"/>
                <w:numId w:val="16"/>
              </w:numPr>
              <w:spacing w:after="0" w:line="240" w:lineRule="auto"/>
              <w:rPr>
                <w:lang w:val="nl-NL"/>
              </w:rPr>
            </w:pPr>
            <w:r w:rsidRPr="00023012">
              <w:rPr>
                <w:lang w:val="nl-NL"/>
              </w:rPr>
              <w:t xml:space="preserve">Met betrekking tot de </w:t>
            </w:r>
            <w:r w:rsidRPr="00023012">
              <w:rPr>
                <w:i/>
                <w:lang w:val="nl-NL"/>
              </w:rPr>
              <w:t>resultaten</w:t>
            </w:r>
            <w:r w:rsidRPr="00023012">
              <w:rPr>
                <w:lang w:val="nl-NL"/>
              </w:rPr>
              <w:t xml:space="preserve">: </w:t>
            </w:r>
          </w:p>
          <w:p w14:paraId="331B1451" w14:textId="77777777" w:rsidR="00591837" w:rsidRPr="00023012" w:rsidRDefault="00591837" w:rsidP="006F5414">
            <w:pPr>
              <w:pStyle w:val="Lijstalinea"/>
              <w:numPr>
                <w:ilvl w:val="1"/>
                <w:numId w:val="16"/>
              </w:numPr>
              <w:spacing w:after="0" w:line="240" w:lineRule="auto"/>
              <w:ind w:left="1418"/>
              <w:rPr>
                <w:lang w:val="nl-NL"/>
              </w:rPr>
            </w:pPr>
            <w:r w:rsidRPr="00023012">
              <w:rPr>
                <w:lang w:val="nl-NL"/>
              </w:rPr>
              <w:t xml:space="preserve">Een definitieve codeboom met medium-specifieke en medium-overschrijdende kenmerken van ‘vorm’. </w:t>
            </w:r>
          </w:p>
          <w:p w14:paraId="30E72731" w14:textId="77777777" w:rsidR="00591837" w:rsidRPr="006F5414" w:rsidRDefault="00591837" w:rsidP="006F5414">
            <w:pPr>
              <w:pStyle w:val="Lijstalinea"/>
              <w:numPr>
                <w:ilvl w:val="1"/>
                <w:numId w:val="16"/>
              </w:numPr>
              <w:spacing w:after="0" w:line="240" w:lineRule="auto"/>
              <w:rPr>
                <w:lang w:val="nl-NL"/>
              </w:rPr>
            </w:pPr>
            <w:r w:rsidRPr="00023012">
              <w:rPr>
                <w:lang w:val="nl-NL"/>
              </w:rPr>
              <w:lastRenderedPageBreak/>
              <w:t>Een tekst van 500 woorden waarin de samenhang tussen begrippen van de medium overschrijdende categorie beschreven is.</w:t>
            </w:r>
          </w:p>
          <w:p w14:paraId="2ED74C62" w14:textId="77777777" w:rsidR="00591837" w:rsidRPr="00023012" w:rsidRDefault="00591837" w:rsidP="006F5414">
            <w:pPr>
              <w:pStyle w:val="Lijstalinea"/>
              <w:numPr>
                <w:ilvl w:val="0"/>
                <w:numId w:val="16"/>
              </w:numPr>
              <w:spacing w:after="0" w:line="240" w:lineRule="auto"/>
              <w:rPr>
                <w:lang w:val="nl-NL"/>
              </w:rPr>
            </w:pPr>
            <w:r w:rsidRPr="00023012">
              <w:rPr>
                <w:i/>
                <w:lang w:val="nl-NL"/>
              </w:rPr>
              <w:t>Literatuurlijst(je)</w:t>
            </w:r>
            <w:r w:rsidRPr="00023012">
              <w:rPr>
                <w:lang w:val="nl-NL"/>
              </w:rPr>
              <w:t xml:space="preserve"> volgens APA</w:t>
            </w:r>
          </w:p>
        </w:tc>
        <w:tc>
          <w:tcPr>
            <w:tcW w:w="2377" w:type="dxa"/>
          </w:tcPr>
          <w:p w14:paraId="149A0D51" w14:textId="77777777" w:rsidR="00591837" w:rsidRPr="00023012" w:rsidRDefault="00591837" w:rsidP="005C1435">
            <w:pPr>
              <w:rPr>
                <w:rFonts w:ascii="Constantia" w:hAnsi="Constantia"/>
                <w:b/>
                <w:szCs w:val="22"/>
                <w:u w:val="single"/>
              </w:rPr>
            </w:pPr>
          </w:p>
        </w:tc>
      </w:tr>
      <w:tr w:rsidR="00591837" w:rsidRPr="00023012" w14:paraId="0A8C74CF" w14:textId="77777777" w:rsidTr="006F5414">
        <w:tc>
          <w:tcPr>
            <w:tcW w:w="7872" w:type="dxa"/>
            <w:gridSpan w:val="2"/>
          </w:tcPr>
          <w:p w14:paraId="403E2ECE" w14:textId="77777777" w:rsidR="00591837" w:rsidRDefault="00591837" w:rsidP="005C1435">
            <w:pPr>
              <w:rPr>
                <w:rFonts w:ascii="Constantia" w:hAnsi="Constantia"/>
                <w:b/>
                <w:szCs w:val="22"/>
              </w:rPr>
            </w:pPr>
            <w:r w:rsidRPr="00BB2178">
              <w:rPr>
                <w:rFonts w:ascii="Constantia" w:hAnsi="Constantia"/>
                <w:b/>
                <w:szCs w:val="22"/>
              </w:rPr>
              <w:t>Overige feedback</w:t>
            </w:r>
          </w:p>
          <w:p w14:paraId="2C965D98" w14:textId="77777777" w:rsidR="00591837" w:rsidRDefault="00591837" w:rsidP="005C1435">
            <w:pPr>
              <w:rPr>
                <w:rFonts w:ascii="Constantia" w:hAnsi="Constantia"/>
                <w:b/>
                <w:szCs w:val="22"/>
              </w:rPr>
            </w:pPr>
          </w:p>
          <w:p w14:paraId="1F915202" w14:textId="77777777" w:rsidR="00591837" w:rsidRDefault="00591837" w:rsidP="005C1435">
            <w:pPr>
              <w:rPr>
                <w:rFonts w:ascii="Constantia" w:hAnsi="Constantia"/>
                <w:b/>
                <w:szCs w:val="22"/>
              </w:rPr>
            </w:pPr>
          </w:p>
          <w:p w14:paraId="2503DCA3" w14:textId="77777777" w:rsidR="00591837" w:rsidRPr="00BB2178" w:rsidRDefault="00591837" w:rsidP="005C1435">
            <w:pPr>
              <w:rPr>
                <w:rFonts w:ascii="Constantia" w:hAnsi="Constantia"/>
                <w:b/>
                <w:szCs w:val="22"/>
              </w:rPr>
            </w:pPr>
          </w:p>
          <w:p w14:paraId="20341EC0" w14:textId="77777777" w:rsidR="00591837" w:rsidRPr="00023012" w:rsidRDefault="00591837" w:rsidP="005C1435">
            <w:pPr>
              <w:rPr>
                <w:rFonts w:ascii="Constantia" w:hAnsi="Constantia"/>
                <w:b/>
                <w:szCs w:val="22"/>
                <w:u w:val="single"/>
              </w:rPr>
            </w:pPr>
          </w:p>
        </w:tc>
      </w:tr>
    </w:tbl>
    <w:p w14:paraId="4969E07F" w14:textId="77777777" w:rsidR="00591837" w:rsidRPr="00855696" w:rsidRDefault="00591837" w:rsidP="00591837">
      <w:pPr>
        <w:rPr>
          <w:rFonts w:ascii="Constantia" w:hAnsi="Constantia"/>
          <w:szCs w:val="22"/>
        </w:rPr>
        <w:sectPr w:rsidR="00591837" w:rsidRPr="00855696" w:rsidSect="005C1435">
          <w:pgSz w:w="11900" w:h="16840"/>
          <w:pgMar w:top="1417" w:right="1417" w:bottom="1417" w:left="1417" w:header="708" w:footer="708" w:gutter="0"/>
          <w:cols w:space="708"/>
          <w:docGrid w:linePitch="360"/>
        </w:sectPr>
      </w:pPr>
    </w:p>
    <w:p w14:paraId="7DD643EC" w14:textId="77777777" w:rsidR="00D55AF5" w:rsidRDefault="00D55AF5"/>
    <w:sectPr w:rsidR="00D55A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7344"/>
    <w:multiLevelType w:val="multilevel"/>
    <w:tmpl w:val="F9E0A6A2"/>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1" w15:restartNumberingAfterBreak="0">
    <w:nsid w:val="0E823258"/>
    <w:multiLevelType w:val="multilevel"/>
    <w:tmpl w:val="F9E0A6A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F9037C8"/>
    <w:multiLevelType w:val="hybridMultilevel"/>
    <w:tmpl w:val="54ACCC56"/>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B885D86"/>
    <w:multiLevelType w:val="hybridMultilevel"/>
    <w:tmpl w:val="3D624C32"/>
    <w:lvl w:ilvl="0" w:tplc="4E00D622">
      <w:start w:val="42"/>
      <w:numFmt w:val="bullet"/>
      <w:lvlText w:val="-"/>
      <w:lvlJc w:val="left"/>
      <w:pPr>
        <w:ind w:left="1713" w:hanging="360"/>
      </w:pPr>
      <w:rPr>
        <w:rFonts w:ascii="Constantia" w:eastAsia="Times New Roman" w:hAnsi="Constantia" w:cstheme="minorHAnsi"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2CDC274A"/>
    <w:multiLevelType w:val="hybridMultilevel"/>
    <w:tmpl w:val="E6F60D10"/>
    <w:lvl w:ilvl="0" w:tplc="4E00D622">
      <w:start w:val="42"/>
      <w:numFmt w:val="bullet"/>
      <w:lvlText w:val="-"/>
      <w:lvlJc w:val="left"/>
      <w:pPr>
        <w:ind w:left="1713" w:hanging="360"/>
      </w:pPr>
      <w:rPr>
        <w:rFonts w:ascii="Constantia" w:eastAsia="Times New Roman" w:hAnsi="Constantia" w:cstheme="minorHAnsi"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361D3CCA"/>
    <w:multiLevelType w:val="hybridMultilevel"/>
    <w:tmpl w:val="A572BA6C"/>
    <w:lvl w:ilvl="0" w:tplc="59743B6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045B1C"/>
    <w:multiLevelType w:val="hybridMultilevel"/>
    <w:tmpl w:val="6B344B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3A12F0"/>
    <w:multiLevelType w:val="multilevel"/>
    <w:tmpl w:val="28603E76"/>
    <w:lvl w:ilvl="0">
      <w:start w:val="1"/>
      <w:numFmt w:val="decimal"/>
      <w:lvlText w:val="%1."/>
      <w:lvlJc w:val="left"/>
      <w:pPr>
        <w:ind w:left="438" w:hanging="360"/>
      </w:pPr>
      <w:rPr>
        <w:b w:val="0"/>
        <w:sz w:val="18"/>
        <w:szCs w:val="18"/>
      </w:rPr>
    </w:lvl>
    <w:lvl w:ilvl="1">
      <w:start w:val="14"/>
      <w:numFmt w:val="decimal"/>
      <w:lvlText w:val="%1.%2"/>
      <w:lvlJc w:val="left"/>
      <w:pPr>
        <w:ind w:left="498" w:hanging="420"/>
      </w:pPr>
    </w:lvl>
    <w:lvl w:ilvl="2">
      <w:start w:val="1"/>
      <w:numFmt w:val="decimal"/>
      <w:isLgl/>
      <w:lvlText w:val="%1.%2.%3"/>
      <w:lvlJc w:val="left"/>
      <w:pPr>
        <w:ind w:left="798" w:hanging="720"/>
      </w:pPr>
      <w:rPr>
        <w:rFonts w:hint="default"/>
      </w:rPr>
    </w:lvl>
    <w:lvl w:ilvl="3">
      <w:start w:val="1"/>
      <w:numFmt w:val="decimal"/>
      <w:isLgl/>
      <w:lvlText w:val="%1.%2.%3.%4"/>
      <w:lvlJc w:val="left"/>
      <w:pPr>
        <w:ind w:left="798" w:hanging="720"/>
      </w:pPr>
      <w:rPr>
        <w:rFonts w:hint="default"/>
      </w:rPr>
    </w:lvl>
    <w:lvl w:ilvl="4">
      <w:start w:val="1"/>
      <w:numFmt w:val="decimal"/>
      <w:isLgl/>
      <w:lvlText w:val="%1.%2.%3.%4.%5"/>
      <w:lvlJc w:val="left"/>
      <w:pPr>
        <w:ind w:left="1158" w:hanging="1080"/>
      </w:pPr>
      <w:rPr>
        <w:rFonts w:hint="default"/>
      </w:rPr>
    </w:lvl>
    <w:lvl w:ilvl="5">
      <w:start w:val="1"/>
      <w:numFmt w:val="decimal"/>
      <w:isLgl/>
      <w:lvlText w:val="%1.%2.%3.%4.%5.%6"/>
      <w:lvlJc w:val="left"/>
      <w:pPr>
        <w:ind w:left="1158" w:hanging="1080"/>
      </w:pPr>
      <w:rPr>
        <w:rFonts w:hint="default"/>
      </w:rPr>
    </w:lvl>
    <w:lvl w:ilvl="6">
      <w:start w:val="1"/>
      <w:numFmt w:val="decimal"/>
      <w:isLgl/>
      <w:lvlText w:val="%1.%2.%3.%4.%5.%6.%7"/>
      <w:lvlJc w:val="left"/>
      <w:pPr>
        <w:ind w:left="1518" w:hanging="1440"/>
      </w:pPr>
      <w:rPr>
        <w:rFonts w:hint="default"/>
      </w:rPr>
    </w:lvl>
    <w:lvl w:ilvl="7">
      <w:start w:val="1"/>
      <w:numFmt w:val="decimal"/>
      <w:isLgl/>
      <w:lvlText w:val="%1.%2.%3.%4.%5.%6.%7.%8"/>
      <w:lvlJc w:val="left"/>
      <w:pPr>
        <w:ind w:left="1518" w:hanging="1440"/>
      </w:pPr>
      <w:rPr>
        <w:rFonts w:hint="default"/>
      </w:rPr>
    </w:lvl>
    <w:lvl w:ilvl="8">
      <w:start w:val="1"/>
      <w:numFmt w:val="decimal"/>
      <w:isLgl/>
      <w:lvlText w:val="%1.%2.%3.%4.%5.%6.%7.%8.%9"/>
      <w:lvlJc w:val="left"/>
      <w:pPr>
        <w:ind w:left="1878" w:hanging="1800"/>
      </w:pPr>
      <w:rPr>
        <w:rFonts w:hint="default"/>
      </w:rPr>
    </w:lvl>
  </w:abstractNum>
  <w:abstractNum w:abstractNumId="8" w15:restartNumberingAfterBreak="0">
    <w:nsid w:val="51074455"/>
    <w:multiLevelType w:val="hybridMultilevel"/>
    <w:tmpl w:val="44689EB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2361D5D"/>
    <w:multiLevelType w:val="hybridMultilevel"/>
    <w:tmpl w:val="165075B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98719B"/>
    <w:multiLevelType w:val="multilevel"/>
    <w:tmpl w:val="870E9974"/>
    <w:lvl w:ilvl="0">
      <w:start w:val="1"/>
      <w:numFmt w:val="decimal"/>
      <w:lvlText w:val="%1."/>
      <w:lvlJc w:val="left"/>
      <w:pPr>
        <w:ind w:left="360" w:hanging="360"/>
      </w:p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20A5E75"/>
    <w:multiLevelType w:val="hybridMultilevel"/>
    <w:tmpl w:val="057828C6"/>
    <w:lvl w:ilvl="0" w:tplc="4E00D622">
      <w:start w:val="42"/>
      <w:numFmt w:val="bullet"/>
      <w:lvlText w:val="-"/>
      <w:lvlJc w:val="left"/>
      <w:pPr>
        <w:ind w:left="1636" w:hanging="360"/>
      </w:pPr>
      <w:rPr>
        <w:rFonts w:ascii="Constantia" w:eastAsia="Times New Roman" w:hAnsi="Constantia" w:cstheme="minorHAnsi"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2" w15:restartNumberingAfterBreak="0">
    <w:nsid w:val="6DDA00BB"/>
    <w:multiLevelType w:val="hybridMultilevel"/>
    <w:tmpl w:val="678A8C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3A735D"/>
    <w:multiLevelType w:val="hybridMultilevel"/>
    <w:tmpl w:val="19F093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74B805DF"/>
    <w:multiLevelType w:val="multilevel"/>
    <w:tmpl w:val="781066C4"/>
    <w:lvl w:ilvl="0">
      <w:start w:val="1"/>
      <w:numFmt w:val="none"/>
      <w:pStyle w:val="Kop1"/>
      <w:lvlText w:val="1"/>
      <w:lvlJc w:val="left"/>
      <w:pPr>
        <w:ind w:left="432" w:hanging="432"/>
      </w:pPr>
      <w:rPr>
        <w:rFonts w:hint="default"/>
      </w:rPr>
    </w:lvl>
    <w:lvl w:ilvl="1">
      <w:start w:val="1"/>
      <w:numFmt w:val="decimal"/>
      <w:lvlText w:val="%1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76CF2E25"/>
    <w:multiLevelType w:val="multilevel"/>
    <w:tmpl w:val="5C269C9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C3F4DFC"/>
    <w:multiLevelType w:val="hybridMultilevel"/>
    <w:tmpl w:val="E34A3C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4"/>
  </w:num>
  <w:num w:numId="4">
    <w:abstractNumId w:val="1"/>
  </w:num>
  <w:num w:numId="5">
    <w:abstractNumId w:val="0"/>
  </w:num>
  <w:num w:numId="6">
    <w:abstractNumId w:val="16"/>
  </w:num>
  <w:num w:numId="7">
    <w:abstractNumId w:val="3"/>
  </w:num>
  <w:num w:numId="8">
    <w:abstractNumId w:val="11"/>
  </w:num>
  <w:num w:numId="9">
    <w:abstractNumId w:val="13"/>
  </w:num>
  <w:num w:numId="10">
    <w:abstractNumId w:val="9"/>
  </w:num>
  <w:num w:numId="11">
    <w:abstractNumId w:val="7"/>
  </w:num>
  <w:num w:numId="12">
    <w:abstractNumId w:val="5"/>
  </w:num>
  <w:num w:numId="13">
    <w:abstractNumId w:val="12"/>
  </w:num>
  <w:num w:numId="14">
    <w:abstractNumId w:val="10"/>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37"/>
    <w:rsid w:val="005352C6"/>
    <w:rsid w:val="00591837"/>
    <w:rsid w:val="005C1435"/>
    <w:rsid w:val="006F5414"/>
    <w:rsid w:val="008E0415"/>
    <w:rsid w:val="00B84829"/>
    <w:rsid w:val="00BE0FE9"/>
    <w:rsid w:val="00D55AF5"/>
    <w:rsid w:val="00FA0FAC"/>
    <w:rsid w:val="3CBC8D3F"/>
    <w:rsid w:val="5FB28A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DD33"/>
  <w15:chartTrackingRefBased/>
  <w15:docId w15:val="{6D3CF06B-E3D6-44A9-9AE9-25B42767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91837"/>
    <w:pPr>
      <w:spacing w:after="0" w:line="240" w:lineRule="auto"/>
    </w:pPr>
    <w:rPr>
      <w:rFonts w:ascii="Arial" w:eastAsia="Times New Roman" w:hAnsi="Arial" w:cs="Times New Roman"/>
      <w:szCs w:val="20"/>
      <w:lang w:eastAsia="nl-NL"/>
    </w:rPr>
  </w:style>
  <w:style w:type="paragraph" w:styleId="Kop1">
    <w:name w:val="heading 1"/>
    <w:aliases w:val="Kop 1 Yolande"/>
    <w:basedOn w:val="Standaard"/>
    <w:next w:val="Standaard"/>
    <w:link w:val="Kop1Char"/>
    <w:qFormat/>
    <w:rsid w:val="00591837"/>
    <w:pPr>
      <w:keepNext/>
      <w:keepLines/>
      <w:numPr>
        <w:numId w:val="1"/>
      </w:numPr>
      <w:outlineLvl w:val="0"/>
    </w:pPr>
    <w:rPr>
      <w:rFonts w:ascii="Constantia" w:eastAsiaTheme="majorEastAsia" w:hAnsi="Constantia" w:cstheme="majorBidi"/>
      <w:b/>
      <w:bCs/>
      <w:szCs w:val="28"/>
    </w:rPr>
  </w:style>
  <w:style w:type="paragraph" w:styleId="Kop2">
    <w:name w:val="heading 2"/>
    <w:aliases w:val="Kop 2 Yolande"/>
    <w:basedOn w:val="Standaard"/>
    <w:next w:val="Standaard"/>
    <w:link w:val="Kop2Char"/>
    <w:unhideWhenUsed/>
    <w:qFormat/>
    <w:rsid w:val="00591837"/>
    <w:pPr>
      <w:keepNext/>
      <w:keepLines/>
      <w:ind w:left="576" w:hanging="576"/>
      <w:outlineLvl w:val="1"/>
    </w:pPr>
    <w:rPr>
      <w:rFonts w:ascii="Constantia" w:eastAsiaTheme="majorEastAsia" w:hAnsi="Constantia" w:cstheme="majorBidi"/>
      <w:b/>
      <w:bCs/>
      <w:szCs w:val="26"/>
    </w:rPr>
  </w:style>
  <w:style w:type="paragraph" w:styleId="Kop4">
    <w:name w:val="heading 4"/>
    <w:basedOn w:val="Standaard"/>
    <w:next w:val="Standaard"/>
    <w:link w:val="Kop4Char"/>
    <w:qFormat/>
    <w:rsid w:val="00591837"/>
    <w:pPr>
      <w:keepNext/>
      <w:numPr>
        <w:ilvl w:val="3"/>
        <w:numId w:val="1"/>
      </w:numPr>
      <w:outlineLvl w:val="3"/>
    </w:pPr>
    <w:rPr>
      <w:sz w:val="24"/>
    </w:rPr>
  </w:style>
  <w:style w:type="paragraph" w:styleId="Kop5">
    <w:name w:val="heading 5"/>
    <w:basedOn w:val="Standaard"/>
    <w:next w:val="Standaard"/>
    <w:link w:val="Kop5Char"/>
    <w:qFormat/>
    <w:rsid w:val="00591837"/>
    <w:pPr>
      <w:keepNext/>
      <w:numPr>
        <w:ilvl w:val="4"/>
        <w:numId w:val="1"/>
      </w:numPr>
      <w:spacing w:line="259" w:lineRule="exact"/>
      <w:jc w:val="both"/>
      <w:outlineLvl w:val="4"/>
    </w:pPr>
    <w:rPr>
      <w:b/>
      <w:sz w:val="24"/>
    </w:rPr>
  </w:style>
  <w:style w:type="paragraph" w:styleId="Kop6">
    <w:name w:val="heading 6"/>
    <w:basedOn w:val="Standaard"/>
    <w:next w:val="Standaard"/>
    <w:link w:val="Kop6Char"/>
    <w:qFormat/>
    <w:rsid w:val="00591837"/>
    <w:pPr>
      <w:keepNext/>
      <w:numPr>
        <w:ilvl w:val="5"/>
        <w:numId w:val="1"/>
      </w:numPr>
      <w:outlineLvl w:val="5"/>
    </w:pPr>
    <w:rPr>
      <w:b/>
      <w:sz w:val="28"/>
      <w:lang w:val="en-US"/>
    </w:rPr>
  </w:style>
  <w:style w:type="paragraph" w:styleId="Kop7">
    <w:name w:val="heading 7"/>
    <w:basedOn w:val="Standaard"/>
    <w:next w:val="Standaard"/>
    <w:link w:val="Kop7Char"/>
    <w:qFormat/>
    <w:rsid w:val="00591837"/>
    <w:pPr>
      <w:keepNext/>
      <w:numPr>
        <w:ilvl w:val="6"/>
        <w:numId w:val="1"/>
      </w:numPr>
      <w:tabs>
        <w:tab w:val="left" w:pos="3345"/>
      </w:tabs>
      <w:outlineLvl w:val="6"/>
    </w:pPr>
    <w:rPr>
      <w:sz w:val="24"/>
    </w:rPr>
  </w:style>
  <w:style w:type="paragraph" w:styleId="Kop8">
    <w:name w:val="heading 8"/>
    <w:basedOn w:val="Standaard"/>
    <w:next w:val="Standaard"/>
    <w:link w:val="Kop8Char"/>
    <w:qFormat/>
    <w:rsid w:val="00591837"/>
    <w:pPr>
      <w:keepNext/>
      <w:numPr>
        <w:ilvl w:val="7"/>
        <w:numId w:val="1"/>
      </w:numPr>
      <w:tabs>
        <w:tab w:val="left" w:pos="-1440"/>
        <w:tab w:val="left" w:pos="-720"/>
        <w:tab w:val="left" w:pos="0"/>
      </w:tabs>
      <w:jc w:val="center"/>
      <w:outlineLvl w:val="7"/>
    </w:pPr>
    <w:rPr>
      <w:rFonts w:ascii="Tahoma" w:hAnsi="Tahoma"/>
      <w:b/>
    </w:rPr>
  </w:style>
  <w:style w:type="paragraph" w:styleId="Kop9">
    <w:name w:val="heading 9"/>
    <w:basedOn w:val="Standaard"/>
    <w:next w:val="Standaard"/>
    <w:link w:val="Kop9Char"/>
    <w:qFormat/>
    <w:rsid w:val="00591837"/>
    <w:pPr>
      <w:keepNext/>
      <w:numPr>
        <w:ilvl w:val="8"/>
        <w:numId w:val="1"/>
      </w:numPr>
      <w:tabs>
        <w:tab w:val="left" w:pos="-1440"/>
        <w:tab w:val="left" w:pos="-720"/>
        <w:tab w:val="left" w:pos="0"/>
      </w:tabs>
      <w:jc w:val="center"/>
      <w:outlineLvl w:val="8"/>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Yolande Char"/>
    <w:basedOn w:val="Standaardalinea-lettertype"/>
    <w:link w:val="Kop1"/>
    <w:rsid w:val="00591837"/>
    <w:rPr>
      <w:rFonts w:ascii="Constantia" w:eastAsiaTheme="majorEastAsia" w:hAnsi="Constantia" w:cstheme="majorBidi"/>
      <w:b/>
      <w:bCs/>
      <w:szCs w:val="28"/>
      <w:lang w:eastAsia="nl-NL"/>
    </w:rPr>
  </w:style>
  <w:style w:type="character" w:customStyle="1" w:styleId="Kop2Char">
    <w:name w:val="Kop 2 Char"/>
    <w:aliases w:val="Kop 2 Yolande Char"/>
    <w:basedOn w:val="Standaardalinea-lettertype"/>
    <w:link w:val="Kop2"/>
    <w:rsid w:val="00591837"/>
    <w:rPr>
      <w:rFonts w:ascii="Constantia" w:eastAsiaTheme="majorEastAsia" w:hAnsi="Constantia" w:cstheme="majorBidi"/>
      <w:b/>
      <w:bCs/>
      <w:szCs w:val="26"/>
      <w:lang w:eastAsia="nl-NL"/>
    </w:rPr>
  </w:style>
  <w:style w:type="character" w:customStyle="1" w:styleId="Kop4Char">
    <w:name w:val="Kop 4 Char"/>
    <w:basedOn w:val="Standaardalinea-lettertype"/>
    <w:link w:val="Kop4"/>
    <w:rsid w:val="00591837"/>
    <w:rPr>
      <w:rFonts w:ascii="Arial" w:eastAsia="Times New Roman" w:hAnsi="Arial" w:cs="Times New Roman"/>
      <w:sz w:val="24"/>
      <w:szCs w:val="20"/>
      <w:lang w:eastAsia="nl-NL"/>
    </w:rPr>
  </w:style>
  <w:style w:type="character" w:customStyle="1" w:styleId="Kop5Char">
    <w:name w:val="Kop 5 Char"/>
    <w:basedOn w:val="Standaardalinea-lettertype"/>
    <w:link w:val="Kop5"/>
    <w:rsid w:val="00591837"/>
    <w:rPr>
      <w:rFonts w:ascii="Arial" w:eastAsia="Times New Roman" w:hAnsi="Arial" w:cs="Times New Roman"/>
      <w:b/>
      <w:sz w:val="24"/>
      <w:szCs w:val="20"/>
      <w:lang w:eastAsia="nl-NL"/>
    </w:rPr>
  </w:style>
  <w:style w:type="character" w:customStyle="1" w:styleId="Kop6Char">
    <w:name w:val="Kop 6 Char"/>
    <w:basedOn w:val="Standaardalinea-lettertype"/>
    <w:link w:val="Kop6"/>
    <w:rsid w:val="00591837"/>
    <w:rPr>
      <w:rFonts w:ascii="Arial" w:eastAsia="Times New Roman" w:hAnsi="Arial" w:cs="Times New Roman"/>
      <w:b/>
      <w:sz w:val="28"/>
      <w:szCs w:val="20"/>
      <w:lang w:val="en-US" w:eastAsia="nl-NL"/>
    </w:rPr>
  </w:style>
  <w:style w:type="character" w:customStyle="1" w:styleId="Kop7Char">
    <w:name w:val="Kop 7 Char"/>
    <w:basedOn w:val="Standaardalinea-lettertype"/>
    <w:link w:val="Kop7"/>
    <w:rsid w:val="00591837"/>
    <w:rPr>
      <w:rFonts w:ascii="Arial" w:eastAsia="Times New Roman" w:hAnsi="Arial" w:cs="Times New Roman"/>
      <w:sz w:val="24"/>
      <w:szCs w:val="20"/>
      <w:lang w:eastAsia="nl-NL"/>
    </w:rPr>
  </w:style>
  <w:style w:type="character" w:customStyle="1" w:styleId="Kop8Char">
    <w:name w:val="Kop 8 Char"/>
    <w:basedOn w:val="Standaardalinea-lettertype"/>
    <w:link w:val="Kop8"/>
    <w:rsid w:val="00591837"/>
    <w:rPr>
      <w:rFonts w:ascii="Tahoma" w:eastAsia="Times New Roman" w:hAnsi="Tahoma" w:cs="Times New Roman"/>
      <w:b/>
      <w:szCs w:val="20"/>
      <w:lang w:eastAsia="nl-NL"/>
    </w:rPr>
  </w:style>
  <w:style w:type="character" w:customStyle="1" w:styleId="Kop9Char">
    <w:name w:val="Kop 9 Char"/>
    <w:basedOn w:val="Standaardalinea-lettertype"/>
    <w:link w:val="Kop9"/>
    <w:rsid w:val="00591837"/>
    <w:rPr>
      <w:rFonts w:ascii="Arial" w:eastAsia="Times New Roman" w:hAnsi="Arial" w:cs="Times New Roman"/>
      <w:b/>
      <w:sz w:val="28"/>
      <w:szCs w:val="20"/>
      <w:lang w:eastAsia="nl-NL"/>
    </w:rPr>
  </w:style>
  <w:style w:type="table" w:styleId="Tabelraster">
    <w:name w:val="Table Grid"/>
    <w:basedOn w:val="Standaardtabel"/>
    <w:uiPriority w:val="39"/>
    <w:rsid w:val="00591837"/>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opmerking">
    <w:name w:val="annotation text"/>
    <w:basedOn w:val="Standaard"/>
    <w:link w:val="TekstopmerkingChar"/>
    <w:uiPriority w:val="99"/>
    <w:rsid w:val="00591837"/>
  </w:style>
  <w:style w:type="character" w:customStyle="1" w:styleId="TekstopmerkingChar">
    <w:name w:val="Tekst opmerking Char"/>
    <w:basedOn w:val="Standaardalinea-lettertype"/>
    <w:link w:val="Tekstopmerking"/>
    <w:uiPriority w:val="99"/>
    <w:rsid w:val="00591837"/>
    <w:rPr>
      <w:rFonts w:ascii="Arial" w:eastAsia="Times New Roman" w:hAnsi="Arial" w:cs="Times New Roman"/>
      <w:szCs w:val="20"/>
      <w:lang w:eastAsia="nl-NL"/>
    </w:rPr>
  </w:style>
  <w:style w:type="character" w:styleId="Verwijzingopmerking">
    <w:name w:val="annotation reference"/>
    <w:basedOn w:val="Standaardalinea-lettertype"/>
    <w:uiPriority w:val="99"/>
    <w:semiHidden/>
    <w:unhideWhenUsed/>
    <w:rsid w:val="00591837"/>
    <w:rPr>
      <w:sz w:val="16"/>
      <w:szCs w:val="16"/>
    </w:rPr>
  </w:style>
  <w:style w:type="paragraph" w:styleId="Lijstalinea">
    <w:name w:val="List Paragraph"/>
    <w:basedOn w:val="Standaard"/>
    <w:uiPriority w:val="34"/>
    <w:qFormat/>
    <w:rsid w:val="00591837"/>
    <w:pPr>
      <w:spacing w:after="200" w:line="276" w:lineRule="auto"/>
      <w:ind w:left="720"/>
      <w:contextualSpacing/>
    </w:pPr>
    <w:rPr>
      <w:rFonts w:ascii="Constantia" w:eastAsia="Calibri" w:hAnsi="Constantia" w:cs="Constantia"/>
      <w:szCs w:val="22"/>
      <w:lang w:val="en-US" w:eastAsia="en-US"/>
    </w:rPr>
  </w:style>
  <w:style w:type="paragraph" w:styleId="Plattetekst3">
    <w:name w:val="Body Text 3"/>
    <w:basedOn w:val="Standaard"/>
    <w:link w:val="Plattetekst3Char"/>
    <w:rsid w:val="00591837"/>
    <w:pPr>
      <w:spacing w:after="120"/>
      <w:ind w:left="680"/>
    </w:pPr>
    <w:rPr>
      <w:sz w:val="16"/>
      <w:szCs w:val="16"/>
    </w:rPr>
  </w:style>
  <w:style w:type="character" w:customStyle="1" w:styleId="Plattetekst3Char">
    <w:name w:val="Platte tekst 3 Char"/>
    <w:basedOn w:val="Standaardalinea-lettertype"/>
    <w:link w:val="Plattetekst3"/>
    <w:rsid w:val="00591837"/>
    <w:rPr>
      <w:rFonts w:ascii="Arial" w:eastAsia="Times New Roman" w:hAnsi="Arial" w:cs="Times New Roman"/>
      <w:sz w:val="16"/>
      <w:szCs w:val="16"/>
      <w:lang w:eastAsia="nl-NL"/>
    </w:rPr>
  </w:style>
  <w:style w:type="character" w:styleId="Hyperlink">
    <w:name w:val="Hyperlink"/>
    <w:basedOn w:val="Standaardalinea-lettertype"/>
    <w:uiPriority w:val="99"/>
    <w:unhideWhenUsed/>
    <w:rsid w:val="00591837"/>
    <w:rPr>
      <w:color w:val="0563C1" w:themeColor="hyperlink"/>
      <w:u w:val="single"/>
    </w:rPr>
  </w:style>
  <w:style w:type="character" w:customStyle="1" w:styleId="apple-converted-space">
    <w:name w:val="apple-converted-space"/>
    <w:basedOn w:val="Standaardalinea-lettertype"/>
    <w:rsid w:val="00591837"/>
  </w:style>
  <w:style w:type="paragraph" w:customStyle="1" w:styleId="Kleurrijkelijst-accent11">
    <w:name w:val="Kleurrijke lijst - accent 11"/>
    <w:basedOn w:val="Standaard"/>
    <w:uiPriority w:val="34"/>
    <w:qFormat/>
    <w:rsid w:val="00591837"/>
    <w:pPr>
      <w:ind w:left="720"/>
      <w:contextualSpacing/>
    </w:pPr>
    <w:rPr>
      <w:sz w:val="20"/>
    </w:rPr>
  </w:style>
  <w:style w:type="paragraph" w:styleId="Ballontekst">
    <w:name w:val="Balloon Text"/>
    <w:basedOn w:val="Standaard"/>
    <w:link w:val="BallontekstChar"/>
    <w:uiPriority w:val="99"/>
    <w:semiHidden/>
    <w:unhideWhenUsed/>
    <w:rsid w:val="0059183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91837"/>
    <w:rPr>
      <w:rFonts w:ascii="Segoe UI" w:eastAsia="Times New Roman"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itz-hegi.ch/_downloads/Hegi_Uebergaenge_Acrobat5.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myravanzwieten.com/pdf/pub_articles_chapters/Handboek_Gezondheidszorgonderzoek_H6.pdf" TargetMode="External"/><Relationship Id="rId4" Type="http://schemas.openxmlformats.org/officeDocument/2006/relationships/numbering" Target="numbering.xml"/><Relationship Id="rId9" Type="http://schemas.openxmlformats.org/officeDocument/2006/relationships/hyperlink" Target="http://www.expertisecentrum-kunsttheorie.nl/cms_data/muziekanalyse.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F34EA7EB4E00498FF495E12154AC4A" ma:contentTypeVersion="9" ma:contentTypeDescription="Create a new document." ma:contentTypeScope="" ma:versionID="67b60eba7bb49a1550442dd609c04dc3">
  <xsd:schema xmlns:xsd="http://www.w3.org/2001/XMLSchema" xmlns:xs="http://www.w3.org/2001/XMLSchema" xmlns:p="http://schemas.microsoft.com/office/2006/metadata/properties" xmlns:ns3="17e12b86-5f24-4197-bc1a-8577509df9c7" targetNamespace="http://schemas.microsoft.com/office/2006/metadata/properties" ma:root="true" ma:fieldsID="a8bb478d5292513321fdea3f6a532f57" ns3:_="">
    <xsd:import namespace="17e12b86-5f24-4197-bc1a-8577509df9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12b86-5f24-4197-bc1a-8577509df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0EA31C-7799-4614-8F23-CA313AFB5A96}">
  <ds:schemaRefs>
    <ds:schemaRef ds:uri="http://schemas.microsoft.com/sharepoint/v3/contenttype/forms"/>
  </ds:schemaRefs>
</ds:datastoreItem>
</file>

<file path=customXml/itemProps2.xml><?xml version="1.0" encoding="utf-8"?>
<ds:datastoreItem xmlns:ds="http://schemas.openxmlformats.org/officeDocument/2006/customXml" ds:itemID="{7E031EAB-7F65-4AED-893E-249CCEAFF797}">
  <ds:schemaRefs>
    <ds:schemaRef ds:uri="http://purl.org/dc/terms/"/>
    <ds:schemaRef ds:uri="http://purl.org/dc/elements/1.1/"/>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17e12b86-5f24-4197-bc1a-8577509df9c7"/>
    <ds:schemaRef ds:uri="http://www.w3.org/XML/1998/namespace"/>
  </ds:schemaRefs>
</ds:datastoreItem>
</file>

<file path=customXml/itemProps3.xml><?xml version="1.0" encoding="utf-8"?>
<ds:datastoreItem xmlns:ds="http://schemas.openxmlformats.org/officeDocument/2006/customXml" ds:itemID="{908FB72C-292C-4274-9F44-BF353F0F4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12b86-5f24-4197-bc1a-8577509df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4449</Words>
  <Characters>24475</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
    </vt:vector>
  </TitlesOfParts>
  <Company>Zuydhogeschool</Company>
  <LinksUpToDate>false</LinksUpToDate>
  <CharactersWithSpaces>28867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Penzes - Driessen, IJNJ (Ingrid)</dc:creator>
  <cp:keywords/>
  <dc:description/>
  <cp:lastModifiedBy>Piovesan, CC (Christina)</cp:lastModifiedBy>
  <cp:revision>2</cp:revision>
  <dcterms:created xsi:type="dcterms:W3CDTF">2020-12-18T12:15:00Z</dcterms:created>
  <dcterms:modified xsi:type="dcterms:W3CDTF">2020-12-18T12:15:00Z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0x01010046F34EA7EB4E00498FF495E12154AC4A</vt:lpwstr>
  </property>
</Properties>
</file>